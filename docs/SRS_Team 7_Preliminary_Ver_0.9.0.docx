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ascii="Calibri" w:hAnsi="Calibri" w:cs="Calibri"/>
        </w:rPr>
      </w:pPr>
    </w:p>
    <w:p>
      <w:pPr>
        <w:pStyle w:val="12"/>
        <w:rPr>
          <w:rFonts w:hint="default" w:ascii="Calibri" w:hAnsi="Calibri" w:cs="Calibri"/>
          <w:szCs w:val="24"/>
        </w:rPr>
      </w:pPr>
    </w:p>
    <w:p>
      <w:pPr>
        <w:pStyle w:val="12"/>
        <w:rPr>
          <w:rFonts w:hint="default" w:ascii="Calibri" w:hAnsi="Calibri" w:cs="Calibri"/>
          <w:szCs w:val="24"/>
        </w:rPr>
      </w:pPr>
    </w:p>
    <w:p>
      <w:pPr>
        <w:pStyle w:val="12"/>
        <w:rPr>
          <w:rFonts w:hint="default" w:ascii="Calibri" w:hAnsi="Calibri" w:cs="Calibri"/>
          <w:szCs w:val="24"/>
        </w:rPr>
      </w:pPr>
    </w:p>
    <w:p>
      <w:pPr>
        <w:pStyle w:val="12"/>
        <w:rPr>
          <w:rFonts w:hint="default" w:ascii="Calibri" w:hAnsi="Calibri" w:cs="Calibri"/>
          <w:szCs w:val="24"/>
        </w:rPr>
      </w:pPr>
    </w:p>
    <w:p>
      <w:pPr>
        <w:pStyle w:val="12"/>
        <w:rPr>
          <w:rFonts w:hint="default" w:ascii="Calibri" w:hAnsi="Calibri" w:cs="Calibri"/>
          <w:szCs w:val="24"/>
        </w:rPr>
      </w:pPr>
    </w:p>
    <w:p>
      <w:pPr>
        <w:pStyle w:val="12"/>
        <w:rPr>
          <w:rFonts w:hint="default" w:ascii="Calibri" w:hAnsi="Calibri" w:cs="Calibri"/>
          <w:szCs w:val="24"/>
          <w:lang w:eastAsia="zh-CN"/>
        </w:rPr>
      </w:pPr>
      <w:bookmarkStart w:id="0" w:name="_Toc380510007"/>
      <w:bookmarkStart w:id="1" w:name="_Toc380510053"/>
      <w:bookmarkStart w:id="2" w:name="_Toc380604138"/>
      <w:bookmarkStart w:id="3" w:name="_Toc31276"/>
      <w:bookmarkStart w:id="4" w:name="_Toc26085"/>
      <w:bookmarkStart w:id="5" w:name="OLE_LINK1"/>
      <w:bookmarkStart w:id="6" w:name="OLE_LINK2"/>
      <w:bookmarkStart w:id="7" w:name="OLE_LINK3"/>
      <w:r>
        <w:rPr>
          <w:rFonts w:hint="default" w:ascii="Calibri" w:hAnsi="Calibri" w:cs="Calibri"/>
          <w:szCs w:val="24"/>
          <w:lang w:eastAsia="zh-CN"/>
        </w:rPr>
        <w:t>Software Requirements Specification</w:t>
      </w:r>
      <w:bookmarkEnd w:id="0"/>
      <w:bookmarkEnd w:id="1"/>
      <w:bookmarkEnd w:id="2"/>
      <w:bookmarkEnd w:id="3"/>
      <w:bookmarkEnd w:id="4"/>
    </w:p>
    <w:p>
      <w:pPr>
        <w:pStyle w:val="12"/>
        <w:rPr>
          <w:rFonts w:hint="default" w:ascii="Calibri" w:hAnsi="Calibri" w:cs="Calibri"/>
          <w:sz w:val="32"/>
          <w:szCs w:val="32"/>
          <w:lang w:eastAsia="zh-CN"/>
        </w:rPr>
      </w:pPr>
      <w:bookmarkStart w:id="8" w:name="_Toc380604139"/>
      <w:bookmarkStart w:id="9" w:name="_Toc30237"/>
      <w:bookmarkStart w:id="10" w:name="_Toc14723"/>
      <w:r>
        <w:rPr>
          <w:rFonts w:hint="default" w:ascii="Calibri" w:hAnsi="Calibri" w:cs="Calibri"/>
          <w:b/>
          <w:bCs w:val="0"/>
          <w:sz w:val="32"/>
          <w:szCs w:val="32"/>
          <w:lang w:eastAsia="zh-CN"/>
        </w:rPr>
        <w:t>Abuse Reporting System</w:t>
      </w:r>
      <w:bookmarkEnd w:id="8"/>
      <w:bookmarkEnd w:id="9"/>
      <w:bookmarkEnd w:id="10"/>
    </w:p>
    <w:bookmarkEnd w:id="5"/>
    <w:bookmarkEnd w:id="6"/>
    <w:bookmarkEnd w:id="7"/>
    <w:p>
      <w:pPr>
        <w:pStyle w:val="12"/>
        <w:rPr>
          <w:rFonts w:hint="default" w:ascii="Calibri" w:hAnsi="Calibri" w:cs="Calibri"/>
          <w:szCs w:val="24"/>
          <w:lang w:eastAsia="zh-CN"/>
        </w:rPr>
      </w:pPr>
      <w:bookmarkStart w:id="11" w:name="_Toc380510009"/>
      <w:bookmarkStart w:id="12" w:name="_Toc380510055"/>
      <w:bookmarkStart w:id="13" w:name="_Toc380604140"/>
      <w:bookmarkStart w:id="14" w:name="_Toc1011"/>
      <w:bookmarkStart w:id="15" w:name="_Toc24170"/>
      <w:r>
        <w:rPr>
          <w:rFonts w:hint="default" w:ascii="Calibri" w:hAnsi="Calibri" w:cs="Calibri"/>
          <w:szCs w:val="24"/>
          <w:lang w:eastAsia="zh-CN"/>
        </w:rPr>
        <w:t>Sihao Chen, Cheng Deng, Kexin Liu, Guanxiong Liu, Chao Ren, Hao Zhou</w:t>
      </w:r>
      <w:bookmarkEnd w:id="11"/>
      <w:bookmarkEnd w:id="12"/>
      <w:bookmarkEnd w:id="13"/>
      <w:bookmarkEnd w:id="14"/>
      <w:bookmarkEnd w:id="15"/>
    </w:p>
    <w:p>
      <w:pPr>
        <w:pStyle w:val="12"/>
        <w:rPr>
          <w:rFonts w:hint="default" w:ascii="Calibri" w:hAnsi="Calibri" w:cs="Calibri"/>
          <w:szCs w:val="24"/>
          <w:lang w:eastAsia="zh-CN"/>
        </w:rPr>
      </w:pPr>
      <w:bookmarkStart w:id="16" w:name="_Toc380510010"/>
      <w:bookmarkStart w:id="17" w:name="_Toc380510056"/>
      <w:bookmarkStart w:id="18" w:name="_Toc380604141"/>
      <w:bookmarkStart w:id="19" w:name="_Toc27427"/>
      <w:bookmarkStart w:id="20" w:name="_Toc17575"/>
      <w:r>
        <w:rPr>
          <w:rFonts w:hint="default" w:ascii="Calibri" w:hAnsi="Calibri" w:cs="Calibri"/>
          <w:szCs w:val="24"/>
          <w:lang w:eastAsia="zh-CN"/>
        </w:rPr>
        <w:t>Worcester Polytechnic Institute</w:t>
      </w:r>
      <w:bookmarkEnd w:id="16"/>
      <w:bookmarkEnd w:id="17"/>
      <w:bookmarkEnd w:id="18"/>
      <w:bookmarkEnd w:id="19"/>
      <w:bookmarkEnd w:id="20"/>
    </w:p>
    <w:p>
      <w:pPr>
        <w:pStyle w:val="12"/>
        <w:rPr>
          <w:rFonts w:hint="default" w:ascii="Calibri" w:hAnsi="Calibri" w:cs="Calibri"/>
          <w:szCs w:val="24"/>
          <w:lang w:eastAsia="zh-CN"/>
        </w:rPr>
      </w:pPr>
      <w:bookmarkStart w:id="21" w:name="_Toc380510011"/>
      <w:bookmarkStart w:id="22" w:name="_Toc380510057"/>
      <w:bookmarkStart w:id="23" w:name="_Toc380604142"/>
      <w:bookmarkStart w:id="24" w:name="_Toc617"/>
      <w:bookmarkStart w:id="25" w:name="_Toc13961"/>
      <w:r>
        <w:rPr>
          <w:rFonts w:hint="default" w:ascii="Calibri" w:hAnsi="Calibri" w:cs="Calibri"/>
          <w:szCs w:val="24"/>
          <w:lang w:eastAsia="zh-CN"/>
        </w:rPr>
        <w:t>CS 509 Design of Software Systems</w:t>
      </w:r>
      <w:bookmarkEnd w:id="21"/>
      <w:bookmarkEnd w:id="22"/>
      <w:bookmarkEnd w:id="23"/>
      <w:bookmarkEnd w:id="24"/>
      <w:bookmarkEnd w:id="25"/>
    </w:p>
    <w:p>
      <w:pPr>
        <w:pStyle w:val="12"/>
        <w:rPr>
          <w:rFonts w:hint="default" w:ascii="Calibri" w:hAnsi="Calibri" w:cs="Calibri"/>
          <w:szCs w:val="24"/>
          <w:lang w:eastAsia="zh-CN"/>
        </w:rPr>
      </w:pPr>
      <w:bookmarkStart w:id="26" w:name="_Toc380510012"/>
      <w:bookmarkStart w:id="27" w:name="_Toc380510058"/>
      <w:bookmarkStart w:id="28" w:name="_Toc380604143"/>
      <w:bookmarkStart w:id="29" w:name="_Toc6466"/>
      <w:bookmarkStart w:id="30" w:name="_Toc18629"/>
      <w:r>
        <w:rPr>
          <w:rFonts w:hint="default" w:ascii="Calibri" w:hAnsi="Calibri" w:cs="Calibri"/>
          <w:szCs w:val="24"/>
          <w:lang w:eastAsia="zh-CN"/>
        </w:rPr>
        <w:t>Professor Erik Hemdal</w:t>
      </w:r>
      <w:bookmarkEnd w:id="26"/>
      <w:bookmarkEnd w:id="27"/>
      <w:bookmarkEnd w:id="28"/>
      <w:bookmarkEnd w:id="29"/>
      <w:bookmarkEnd w:id="30"/>
    </w:p>
    <w:p>
      <w:pPr>
        <w:pStyle w:val="12"/>
        <w:rPr>
          <w:rFonts w:hint="default" w:ascii="Calibri" w:hAnsi="Calibri" w:cs="Calibri"/>
          <w:szCs w:val="24"/>
          <w:lang w:eastAsia="zh-CN"/>
        </w:rPr>
      </w:pPr>
      <w:bookmarkStart w:id="31" w:name="_Toc380510013"/>
      <w:bookmarkStart w:id="32" w:name="_Toc380510059"/>
      <w:bookmarkStart w:id="33" w:name="_Toc380604144"/>
      <w:bookmarkStart w:id="34" w:name="_Toc13608"/>
      <w:bookmarkStart w:id="35" w:name="_Toc6488"/>
      <w:r>
        <w:rPr>
          <w:rFonts w:hint="default" w:ascii="Calibri" w:hAnsi="Calibri" w:cs="Calibri"/>
          <w:szCs w:val="24"/>
          <w:lang w:eastAsia="zh-CN"/>
        </w:rPr>
        <w:t>02/20/2014</w:t>
      </w:r>
      <w:bookmarkEnd w:id="31"/>
      <w:bookmarkEnd w:id="32"/>
      <w:bookmarkEnd w:id="33"/>
      <w:bookmarkEnd w:id="34"/>
      <w:bookmarkEnd w:id="35"/>
    </w:p>
    <w:p>
      <w:pPr>
        <w:pStyle w:val="12"/>
        <w:rPr>
          <w:rFonts w:hint="default" w:ascii="Calibri" w:hAnsi="Calibri" w:cs="Calibri"/>
          <w:szCs w:val="24"/>
        </w:rPr>
      </w:pPr>
    </w:p>
    <w:p>
      <w:pPr>
        <w:pStyle w:val="12"/>
        <w:rPr>
          <w:rFonts w:hint="default" w:ascii="Calibri" w:hAnsi="Calibri" w:cs="Calibri"/>
          <w:szCs w:val="24"/>
        </w:rPr>
      </w:pPr>
    </w:p>
    <w:p>
      <w:pPr>
        <w:pStyle w:val="12"/>
        <w:rPr>
          <w:rFonts w:hint="default" w:ascii="Calibri" w:hAnsi="Calibri" w:cs="Calibri"/>
          <w:szCs w:val="24"/>
        </w:rPr>
      </w:pPr>
    </w:p>
    <w:p>
      <w:pPr>
        <w:pStyle w:val="12"/>
        <w:rPr>
          <w:rFonts w:hint="default" w:ascii="Calibri" w:hAnsi="Calibri" w:cs="Calibri"/>
          <w:szCs w:val="24"/>
        </w:rPr>
      </w:pPr>
    </w:p>
    <w:p>
      <w:pPr>
        <w:pStyle w:val="12"/>
        <w:rPr>
          <w:rFonts w:hint="default" w:ascii="Calibri" w:hAnsi="Calibri" w:cs="Calibri"/>
          <w:szCs w:val="24"/>
        </w:rPr>
      </w:pPr>
    </w:p>
    <w:p>
      <w:pPr>
        <w:rPr>
          <w:rFonts w:hint="default" w:ascii="Calibri" w:hAnsi="Calibri" w:cs="Calibri"/>
        </w:rPr>
      </w:pPr>
    </w:p>
    <w:p>
      <w:pPr>
        <w:rPr>
          <w:rFonts w:hint="default" w:ascii="Calibri" w:hAnsi="Calibri" w:cs="Calibri"/>
        </w:rPr>
      </w:pPr>
      <w:r>
        <w:rPr>
          <w:rFonts w:hint="default" w:ascii="Calibri" w:hAnsi="Calibri" w:cs="Calibri"/>
        </w:rPr>
        <w:br w:type="page"/>
      </w:r>
    </w:p>
    <w:p>
      <w:pPr>
        <w:pStyle w:val="16"/>
        <w:rPr>
          <w:rFonts w:hint="default" w:ascii="Calibri" w:hAnsi="Calibri" w:cs="Calibri"/>
        </w:rPr>
      </w:pPr>
      <w:bookmarkStart w:id="36" w:name="_Toc7385"/>
      <w:bookmarkStart w:id="37" w:name="_Toc5371"/>
      <w:r>
        <w:rPr>
          <w:rFonts w:hint="default" w:ascii="Calibri" w:hAnsi="Calibri" w:cs="Calibri"/>
        </w:rPr>
        <w:t>Table of Contents</w:t>
      </w:r>
      <w:bookmarkEnd w:id="36"/>
      <w:bookmarkEnd w:id="37"/>
    </w:p>
    <w:p>
      <w:pPr>
        <w:pStyle w:val="10"/>
        <w:tabs>
          <w:tab w:val="right" w:leader="dot" w:pos="9360"/>
        </w:tabs>
        <w:rPr>
          <w:rFonts w:hint="default" w:ascii="Calibri" w:hAnsi="Calibri" w:eastAsia="宋体" w:cs="Calibri"/>
          <w:szCs w:val="22"/>
          <w:lang w:val="en-US" w:eastAsia="zh-CN" w:bidi="ar-SA"/>
        </w:rPr>
      </w:pPr>
      <w:r>
        <w:rPr>
          <w:rFonts w:hint="default" w:ascii="Calibri" w:hAnsi="Calibri" w:cs="Calibri"/>
        </w:rPr>
        <w:fldChar w:fldCharType="begin"/>
      </w:r>
      <w:r>
        <w:rPr>
          <w:rFonts w:hint="default" w:ascii="Calibri" w:hAnsi="Calibri" w:cs="Calibri"/>
        </w:rPr>
        <w:instrText xml:space="preserve"> TOC \o "1-3" \h \z \u </w:instrText>
      </w:r>
      <w:r>
        <w:rPr>
          <w:rFonts w:hint="default" w:ascii="Calibri" w:hAnsi="Calibri" w:cs="Calibri"/>
        </w:rPr>
        <w:fldChar w:fldCharType="separate"/>
      </w:r>
    </w:p>
    <w:p>
      <w:pPr>
        <w:pStyle w:val="10"/>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_Toc4208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32"/>
          <w:lang w:val="en-US" w:eastAsia="zh-CN" w:bidi="ar-SA"/>
        </w:rPr>
        <w:t xml:space="preserve">1. </w:t>
      </w:r>
      <w:r>
        <w:rPr>
          <w:rFonts w:hint="default" w:ascii="Calibri" w:hAnsi="Calibri" w:eastAsia="宋体" w:cs="Calibri"/>
          <w:szCs w:val="22"/>
          <w:lang w:val="en-US" w:eastAsia="zh-CN" w:bidi="ar-SA"/>
        </w:rPr>
        <w:t>Introduction</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_Toc4208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3</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1"/>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_Toc28578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1.1 </w:t>
      </w:r>
      <w:r>
        <w:rPr>
          <w:rFonts w:hint="default" w:ascii="Calibri" w:hAnsi="Calibri" w:eastAsia="宋体" w:cs="Calibri"/>
          <w:szCs w:val="22"/>
          <w:lang w:val="en-US" w:eastAsia="zh-CN" w:bidi="ar-SA"/>
        </w:rPr>
        <w:t>Purpose</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_Toc28578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3</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1"/>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_Toc18248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1.2 </w:t>
      </w:r>
      <w:r>
        <w:rPr>
          <w:rFonts w:hint="default" w:ascii="Calibri" w:hAnsi="Calibri" w:eastAsia="宋体" w:cs="Calibri"/>
          <w:szCs w:val="22"/>
          <w:lang w:val="en-US" w:eastAsia="zh-CN" w:bidi="ar-SA"/>
        </w:rPr>
        <w:t>Scope</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_Toc18248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3</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1"/>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_Toc25302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1.3 </w:t>
      </w:r>
      <w:r>
        <w:rPr>
          <w:rFonts w:hint="default" w:ascii="Calibri" w:hAnsi="Calibri" w:eastAsia="宋体" w:cs="Calibri"/>
          <w:szCs w:val="22"/>
          <w:lang w:val="en-US" w:eastAsia="zh-CN" w:bidi="ar-SA"/>
        </w:rPr>
        <w:t>Definitions, acronyms, and abbreviations</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_Toc25302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4</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1"/>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_Toc25118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1.4 </w:t>
      </w:r>
      <w:r>
        <w:rPr>
          <w:rFonts w:hint="default" w:ascii="Calibri" w:hAnsi="Calibri" w:eastAsia="宋体" w:cs="Calibri"/>
          <w:szCs w:val="22"/>
          <w:lang w:val="en-US" w:eastAsia="zh-CN" w:bidi="ar-SA"/>
        </w:rPr>
        <w:t>References</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_Toc25118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5</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1"/>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_Toc545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1.5 </w:t>
      </w:r>
      <w:r>
        <w:rPr>
          <w:rFonts w:hint="default" w:ascii="Calibri" w:hAnsi="Calibri" w:eastAsia="宋体" w:cs="Calibri"/>
          <w:szCs w:val="22"/>
          <w:lang w:val="en-US" w:eastAsia="zh-CN" w:bidi="ar-SA"/>
        </w:rPr>
        <w:t>Overview</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_Toc545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5</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0"/>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_Toc19826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32"/>
          <w:lang w:val="en-US" w:eastAsia="zh-CN" w:bidi="ar-SA"/>
        </w:rPr>
        <w:t xml:space="preserve">2. </w:t>
      </w:r>
      <w:r>
        <w:rPr>
          <w:rFonts w:hint="default" w:ascii="Calibri" w:hAnsi="Calibri" w:eastAsia="宋体" w:cs="Calibri"/>
          <w:szCs w:val="22"/>
          <w:lang w:val="en-US" w:eastAsia="zh-CN" w:bidi="ar-SA"/>
        </w:rPr>
        <w:t>Overall Description</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_Toc19826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5</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1"/>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_Toc6815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2.1 </w:t>
      </w:r>
      <w:r>
        <w:rPr>
          <w:rFonts w:hint="default" w:ascii="Calibri" w:hAnsi="Calibri" w:eastAsia="宋体" w:cs="Calibri"/>
          <w:szCs w:val="22"/>
          <w:lang w:val="en-US" w:eastAsia="zh-CN" w:bidi="ar-SA"/>
        </w:rPr>
        <w:t>Product perspective</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_Toc6815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5</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1"/>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_Toc21032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2.2 </w:t>
      </w:r>
      <w:r>
        <w:rPr>
          <w:rFonts w:hint="default" w:ascii="Calibri" w:hAnsi="Calibri" w:eastAsia="宋体" w:cs="Calibri"/>
          <w:szCs w:val="22"/>
          <w:lang w:val="en-US" w:eastAsia="zh-CN" w:bidi="ar-SA"/>
        </w:rPr>
        <w:t>Product functions</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_Toc21032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6</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1"/>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_Toc2321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2.3 </w:t>
      </w:r>
      <w:r>
        <w:rPr>
          <w:rFonts w:hint="default" w:ascii="Calibri" w:hAnsi="Calibri" w:eastAsia="宋体" w:cs="Calibri"/>
          <w:szCs w:val="22"/>
          <w:lang w:val="en-US" w:eastAsia="zh-CN" w:bidi="ar-SA"/>
        </w:rPr>
        <w:t>User characteristics</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_Toc2321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7</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1"/>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_Toc23484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2.4 </w:t>
      </w:r>
      <w:r>
        <w:rPr>
          <w:rFonts w:hint="default" w:ascii="Calibri" w:hAnsi="Calibri" w:eastAsia="宋体" w:cs="Calibri"/>
          <w:szCs w:val="22"/>
          <w:lang w:val="en-US" w:eastAsia="zh-CN" w:bidi="ar-SA"/>
        </w:rPr>
        <w:t>Constraints</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_Toc23484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8</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1"/>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_Toc3513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2.5 </w:t>
      </w:r>
      <w:r>
        <w:rPr>
          <w:rFonts w:hint="default" w:ascii="Calibri" w:hAnsi="Calibri" w:eastAsia="宋体" w:cs="Calibri"/>
          <w:szCs w:val="22"/>
          <w:lang w:val="en-US" w:eastAsia="zh-CN" w:bidi="ar-SA"/>
        </w:rPr>
        <w:t>Assumptions and dependencies</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_Toc3513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8</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0"/>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_Toc2363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32"/>
          <w:lang w:val="en-US" w:eastAsia="zh-CN" w:bidi="ar-SA"/>
        </w:rPr>
        <w:t xml:space="preserve">3. </w:t>
      </w:r>
      <w:r>
        <w:rPr>
          <w:rFonts w:hint="default" w:ascii="Calibri" w:hAnsi="Calibri" w:eastAsia="宋体" w:cs="Calibri"/>
          <w:szCs w:val="22"/>
          <w:lang w:val="en-US" w:eastAsia="zh-CN" w:bidi="ar-SA"/>
        </w:rPr>
        <w:t>Specific Requirements</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_Toc2363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8</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1"/>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_Toc29690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3.1 </w:t>
      </w:r>
      <w:r>
        <w:rPr>
          <w:rFonts w:hint="default" w:ascii="Calibri" w:hAnsi="Calibri" w:eastAsia="宋体" w:cs="Calibri"/>
          <w:szCs w:val="22"/>
          <w:lang w:val="en-US" w:eastAsia="zh-CN" w:bidi="ar-SA"/>
        </w:rPr>
        <w:t>External interface requirements</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_Toc29690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8</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7"/>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_Toc9946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4"/>
          <w:lang w:val="en-US" w:eastAsia="zh-CN" w:bidi="ar-SA"/>
        </w:rPr>
        <w:t xml:space="preserve">3.1.1 </w:t>
      </w:r>
      <w:r>
        <w:rPr>
          <w:rFonts w:hint="default" w:ascii="Calibri" w:hAnsi="Calibri" w:eastAsia="宋体" w:cs="Calibri"/>
          <w:szCs w:val="22"/>
          <w:lang w:val="en-US" w:eastAsia="zh-CN" w:bidi="ar-SA"/>
        </w:rPr>
        <w:t>User interfaces</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_Toc9946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8</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7"/>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_Toc21519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4"/>
          <w:lang w:val="en-US" w:eastAsia="zh-CN" w:bidi="ar-SA"/>
        </w:rPr>
        <w:t xml:space="preserve">3.1.2 </w:t>
      </w:r>
      <w:r>
        <w:rPr>
          <w:rFonts w:hint="default" w:ascii="Calibri" w:hAnsi="Calibri" w:eastAsia="宋体" w:cs="Calibri"/>
          <w:szCs w:val="22"/>
          <w:lang w:val="en-US" w:eastAsia="zh-CN" w:bidi="ar-SA"/>
        </w:rPr>
        <w:t>Hardware interfaces</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_Toc21519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11</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7"/>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_Toc23903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4"/>
          <w:lang w:val="en-US" w:eastAsia="zh-CN" w:bidi="ar-SA"/>
        </w:rPr>
        <w:t xml:space="preserve">3.1.3 </w:t>
      </w:r>
      <w:r>
        <w:rPr>
          <w:rFonts w:hint="default" w:ascii="Calibri" w:hAnsi="Calibri" w:eastAsia="宋体" w:cs="Calibri"/>
          <w:szCs w:val="22"/>
          <w:lang w:val="en-US" w:eastAsia="zh-CN" w:bidi="ar-SA"/>
        </w:rPr>
        <w:t>Software interfaces</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_Toc23903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11</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1"/>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_Toc10067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3.2 </w:t>
      </w:r>
      <w:r>
        <w:rPr>
          <w:rFonts w:hint="default" w:ascii="Calibri" w:hAnsi="Calibri" w:eastAsia="宋体" w:cs="Calibri"/>
          <w:szCs w:val="22"/>
          <w:lang w:val="en-US" w:eastAsia="zh-CN" w:bidi="ar-SA"/>
        </w:rPr>
        <w:t>Functional requirements</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_Toc10067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11</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7"/>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_Toc3514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4"/>
          <w:lang w:val="en-US" w:eastAsia="zh-CN" w:bidi="ar-SA"/>
        </w:rPr>
        <w:t xml:space="preserve">3.2.1 </w:t>
      </w:r>
      <w:r>
        <w:rPr>
          <w:rFonts w:hint="default" w:ascii="Calibri" w:hAnsi="Calibri" w:eastAsia="宋体" w:cs="Calibri"/>
          <w:szCs w:val="22"/>
          <w:lang w:val="en-US" w:eastAsia="zh-CN" w:bidi="ar-SA"/>
        </w:rPr>
        <w:t>User Class 1 – Direct Support Staff</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_Toc3514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11</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7"/>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_Toc27632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4"/>
          <w:lang w:val="en-US" w:eastAsia="zh-CN" w:bidi="ar-SA"/>
        </w:rPr>
        <w:t xml:space="preserve">3.2.2 </w:t>
      </w:r>
      <w:r>
        <w:rPr>
          <w:rFonts w:hint="default" w:ascii="Calibri" w:hAnsi="Calibri" w:eastAsia="宋体" w:cs="Calibri"/>
          <w:szCs w:val="22"/>
          <w:lang w:val="en-US" w:eastAsia="zh-CN" w:bidi="ar-SA"/>
        </w:rPr>
        <w:t>User Class 2 – Supervisor</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_Toc27632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12</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7"/>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_Toc17021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4"/>
          <w:lang w:val="en-US" w:eastAsia="zh-CN" w:bidi="ar-SA"/>
        </w:rPr>
        <w:t xml:space="preserve">3.2.3 </w:t>
      </w:r>
      <w:r>
        <w:rPr>
          <w:rFonts w:hint="default" w:ascii="Calibri" w:hAnsi="Calibri" w:eastAsia="宋体" w:cs="Calibri"/>
          <w:szCs w:val="22"/>
          <w:lang w:val="en-US" w:eastAsia="zh-CN" w:bidi="ar-SA"/>
        </w:rPr>
        <w:t xml:space="preserve">User Class 3 – </w:t>
      </w:r>
      <w:del w:id="0" w:author="Guanxiong Liu" w:date="2014-02-19T16:47:00Z">
        <w:r>
          <w:rPr>
            <w:rFonts w:hint="default" w:ascii="Calibri" w:hAnsi="Calibri" w:eastAsia="宋体" w:cs="Calibri"/>
            <w:szCs w:val="22"/>
            <w:lang w:val="en-US" w:eastAsia="zh-CN" w:bidi="ar-SA"/>
          </w:rPr>
          <w:delText xml:space="preserve">Member </w:delText>
        </w:r>
      </w:del>
      <w:ins w:id="1" w:author="Guanxiong Liu" w:date="2014-02-19T16:47:00Z">
        <w:r>
          <w:rPr>
            <w:rFonts w:hint="default" w:ascii="Calibri" w:hAnsi="Calibri" w:eastAsia="宋体" w:cs="Calibri"/>
            <w:szCs w:val="22"/>
            <w:lang w:val="en-US" w:eastAsia="zh-CN" w:bidi="ar-SA"/>
          </w:rPr>
          <w:t>Chair</w:t>
        </w:r>
      </w:ins>
      <w:ins w:id="2" w:author="Guanxiong Liu" w:date="2014-02-20T00:06:00Z">
        <w:r>
          <w:rPr>
            <w:rFonts w:hint="default" w:ascii="Calibri" w:hAnsi="Calibri" w:eastAsia="宋体" w:cs="Calibri"/>
            <w:szCs w:val="22"/>
            <w:lang w:val="en-US" w:eastAsia="zh-CN" w:bidi="ar-SA"/>
          </w:rPr>
          <w:t>man</w:t>
        </w:r>
      </w:ins>
      <w:ins w:id="3" w:author="Guanxiong Liu" w:date="2014-02-19T16:47:00Z">
        <w:r>
          <w:rPr>
            <w:rFonts w:hint="default" w:ascii="Calibri" w:hAnsi="Calibri" w:eastAsia="宋体" w:cs="Calibri"/>
            <w:szCs w:val="22"/>
            <w:lang w:val="en-US" w:eastAsia="zh-CN" w:bidi="ar-SA"/>
          </w:rPr>
          <w:t xml:space="preserve"> </w:t>
        </w:r>
      </w:ins>
      <w:r>
        <w:rPr>
          <w:rFonts w:hint="default" w:ascii="Calibri" w:hAnsi="Calibri" w:eastAsia="宋体" w:cs="Calibri"/>
          <w:szCs w:val="22"/>
          <w:lang w:val="en-US" w:eastAsia="zh-CN" w:bidi="ar-SA"/>
        </w:rPr>
        <w:t>of Human Rights Committee</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_Toc17021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14</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7"/>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_Toc15093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4"/>
          <w:lang w:val="en-US" w:eastAsia="zh-CN" w:bidi="ar-SA"/>
        </w:rPr>
        <w:t xml:space="preserve">3.2.5 </w:t>
      </w:r>
      <w:r>
        <w:rPr>
          <w:rFonts w:hint="default" w:ascii="Calibri" w:hAnsi="Calibri" w:eastAsia="宋体" w:cs="Calibri"/>
          <w:szCs w:val="22"/>
          <w:lang w:val="en-US" w:eastAsia="zh-CN" w:bidi="ar-SA"/>
        </w:rPr>
        <w:t>User Class 4 – Administrator</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_Toc15093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18</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1"/>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_Toc11807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3.3 </w:t>
      </w:r>
      <w:r>
        <w:rPr>
          <w:rFonts w:hint="default" w:ascii="Calibri" w:hAnsi="Calibri" w:eastAsia="宋体" w:cs="Calibri"/>
          <w:szCs w:val="22"/>
          <w:lang w:val="en-US" w:eastAsia="zh-CN" w:bidi="ar-SA"/>
        </w:rPr>
        <w:t>Performance requirements</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_Toc11807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19</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1"/>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_Toc3102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3.4 </w:t>
      </w:r>
      <w:r>
        <w:rPr>
          <w:rFonts w:hint="default" w:ascii="Calibri" w:hAnsi="Calibri" w:eastAsia="宋体" w:cs="Calibri"/>
          <w:szCs w:val="22"/>
          <w:lang w:val="en-US" w:eastAsia="zh-CN" w:bidi="ar-SA"/>
        </w:rPr>
        <w:t>Software system attributes</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_Toc3102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21</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1"/>
        <w:tabs>
          <w:tab w:val="right" w:leader="dot" w:pos="9360"/>
        </w:tabs>
        <w:rPr>
          <w:rFonts w:hint="default" w:ascii="Calibri" w:hAnsi="Calibri" w:eastAsia="宋体" w:cs="Calibri"/>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_Toc9247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3.5 </w:t>
      </w:r>
      <w:r>
        <w:rPr>
          <w:rFonts w:hint="default" w:ascii="Calibri" w:hAnsi="Calibri" w:eastAsia="宋体" w:cs="Calibri"/>
          <w:szCs w:val="22"/>
          <w:lang w:val="en-US" w:eastAsia="zh-CN" w:bidi="ar-SA"/>
        </w:rPr>
        <w:t>Other requirements</w:t>
      </w:r>
      <w:r>
        <w:rPr>
          <w:rFonts w:hint="default" w:ascii="Calibri" w:hAnsi="Calibri" w:eastAsia="宋体" w:cs="Calibri"/>
          <w:szCs w:val="22"/>
          <w:lang w:val="en-US" w:eastAsia="zh-CN" w:bidi="ar-SA"/>
        </w:rPr>
        <w:tab/>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PAGEREF _Toc9247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2"/>
          <w:lang w:val="en-US" w:eastAsia="zh-CN" w:bidi="ar-SA"/>
        </w:rPr>
        <w:t>23</w:t>
      </w:r>
      <w:r>
        <w:rPr>
          <w:rFonts w:hint="default" w:ascii="Calibri" w:hAnsi="Calibri" w:eastAsia="宋体" w:cs="Calibri"/>
          <w:szCs w:val="22"/>
          <w:lang w:val="en-US" w:eastAsia="zh-CN" w:bidi="ar-SA"/>
        </w:rPr>
        <w:fldChar w:fldCharType="end"/>
      </w:r>
      <w:r>
        <w:rPr>
          <w:rFonts w:hint="default" w:ascii="Calibri" w:hAnsi="Calibri" w:eastAsia="宋体" w:cs="Calibri"/>
          <w:bCs/>
          <w:szCs w:val="22"/>
          <w:lang w:val="en-US" w:eastAsia="zh-CN" w:bidi="ar-SA"/>
        </w:rPr>
        <w:fldChar w:fldCharType="end"/>
      </w:r>
    </w:p>
    <w:p>
      <w:pPr>
        <w:rPr>
          <w:rFonts w:hint="default" w:ascii="Calibri" w:hAnsi="Calibri" w:cs="Calibri"/>
        </w:rPr>
      </w:pPr>
      <w:r>
        <w:rPr>
          <w:rFonts w:hint="default" w:ascii="Calibri" w:hAnsi="Calibri" w:eastAsia="宋体" w:cs="Calibri"/>
          <w:bCs/>
          <w:szCs w:val="22"/>
          <w:lang w:val="en-US" w:eastAsia="zh-CN" w:bidi="ar-SA"/>
        </w:rPr>
        <w:fldChar w:fldCharType="end"/>
      </w:r>
    </w:p>
    <w:p>
      <w:pPr>
        <w:pStyle w:val="2"/>
        <w:numPr>
          <w:ilvl w:val="0"/>
          <w:numId w:val="1"/>
        </w:numPr>
        <w:spacing w:line="360" w:lineRule="auto"/>
        <w:ind w:left="630" w:hanging="630"/>
        <w:rPr>
          <w:rFonts w:hint="default" w:ascii="Calibri" w:hAnsi="Calibri" w:cs="Calibri"/>
        </w:rPr>
      </w:pPr>
      <w:bookmarkStart w:id="38" w:name="_Toc4208"/>
      <w:r>
        <w:rPr>
          <w:rFonts w:hint="default" w:ascii="Calibri" w:hAnsi="Calibri" w:cs="Calibri"/>
        </w:rPr>
        <w:t>Introduction</w:t>
      </w:r>
      <w:bookmarkEnd w:id="38"/>
    </w:p>
    <w:p>
      <w:pPr>
        <w:spacing w:line="360" w:lineRule="auto"/>
        <w:rPr>
          <w:rFonts w:hint="default" w:ascii="Calibri" w:hAnsi="Calibri" w:cs="Calibri"/>
          <w:sz w:val="22"/>
          <w:szCs w:val="22"/>
        </w:rPr>
      </w:pPr>
      <w:r>
        <w:rPr>
          <w:rFonts w:hint="default" w:ascii="Calibri" w:hAnsi="Calibri" w:cs="Calibri"/>
          <w:sz w:val="22"/>
          <w:szCs w:val="22"/>
        </w:rPr>
        <w:t>This introduction section states the project scope and gives an overview of everything included in this Software Requirements Specification (SRS) document.  This section also describe the purpose of this document and provide a list of abbreviations and definitions.</w:t>
      </w:r>
    </w:p>
    <w:p>
      <w:pPr>
        <w:pStyle w:val="3"/>
        <w:numPr>
          <w:ilvl w:val="1"/>
          <w:numId w:val="2"/>
        </w:numPr>
        <w:spacing w:line="360" w:lineRule="auto"/>
        <w:ind w:left="630" w:hanging="630"/>
        <w:rPr>
          <w:rFonts w:hint="default" w:ascii="Calibri" w:hAnsi="Calibri" w:cs="Calibri"/>
        </w:rPr>
      </w:pPr>
      <w:bookmarkStart w:id="39" w:name="_Toc28578"/>
      <w:r>
        <w:rPr>
          <w:rFonts w:hint="default" w:ascii="Calibri" w:hAnsi="Calibri" w:cs="Calibri"/>
        </w:rPr>
        <w:t>Purpose</w:t>
      </w:r>
      <w:bookmarkEnd w:id="39"/>
    </w:p>
    <w:p>
      <w:pPr>
        <w:spacing w:line="360" w:lineRule="auto"/>
        <w:rPr>
          <w:rFonts w:hint="default" w:ascii="Calibri" w:hAnsi="Calibri" w:cs="Calibri"/>
          <w:sz w:val="22"/>
          <w:szCs w:val="22"/>
        </w:rPr>
      </w:pPr>
      <w:r>
        <w:rPr>
          <w:rFonts w:hint="default" w:ascii="Calibri" w:hAnsi="Calibri" w:cs="Calibri"/>
          <w:sz w:val="22"/>
          <w:szCs w:val="22"/>
        </w:rPr>
        <w:t>The purpose of this document is to give a detailed description of the requirements for the “Abusing Reporting System” (ARS).  This SRS document is intended to provide the environmental and software functional requirements for ARS.  It will also explain system constraints, interface and interactions with other external applications.  It will serve as a reference for the design phase, as well as an agreement with the customer as to the exact specifications of the system.</w:t>
      </w:r>
    </w:p>
    <w:p>
      <w:pPr>
        <w:pStyle w:val="3"/>
        <w:numPr>
          <w:ilvl w:val="1"/>
          <w:numId w:val="2"/>
        </w:numPr>
        <w:spacing w:line="360" w:lineRule="auto"/>
        <w:ind w:left="630" w:hanging="630"/>
        <w:rPr>
          <w:rFonts w:hint="default" w:ascii="Calibri" w:hAnsi="Calibri" w:cs="Calibri"/>
        </w:rPr>
      </w:pPr>
      <w:bookmarkStart w:id="40" w:name="_Toc18248"/>
      <w:r>
        <w:rPr>
          <w:rFonts w:hint="default" w:ascii="Calibri" w:hAnsi="Calibri" w:cs="Calibri"/>
        </w:rPr>
        <w:t>Scope</w:t>
      </w:r>
      <w:bookmarkEnd w:id="40"/>
    </w:p>
    <w:p>
      <w:pPr>
        <w:spacing w:line="360" w:lineRule="auto"/>
        <w:rPr>
          <w:rFonts w:hint="default" w:ascii="Calibri" w:hAnsi="Calibri" w:cs="Calibri"/>
          <w:sz w:val="22"/>
          <w:szCs w:val="22"/>
        </w:rPr>
      </w:pPr>
      <w:r>
        <w:rPr>
          <w:rFonts w:hint="default" w:ascii="Calibri" w:hAnsi="Calibri" w:cs="Calibri"/>
          <w:sz w:val="22"/>
          <w:szCs w:val="22"/>
        </w:rPr>
        <w:t xml:space="preserve">This “Abusing Reporting System” is a cross-platform application for computers, tablets and </w:t>
      </w:r>
      <w:r>
        <w:rPr>
          <w:rFonts w:hint="default" w:ascii="Calibri" w:hAnsi="Calibri" w:cs="Calibri"/>
          <w:sz w:val="22"/>
          <w:szCs w:val="22"/>
          <w:lang w:eastAsia="zh-CN"/>
        </w:rPr>
        <w:t>smart-phones</w:t>
      </w:r>
      <w:r>
        <w:rPr>
          <w:rFonts w:hint="default" w:ascii="Calibri" w:hAnsi="Calibri" w:cs="Calibri"/>
          <w:sz w:val="22"/>
          <w:szCs w:val="22"/>
        </w:rPr>
        <w:t xml:space="preserve">.  It allows direct support staffs from health care organizations (agency) that provides programming to individuals with severe developmental and mental health issues enter patient information about abuse incidents as soon as they happen.  </w:t>
      </w:r>
    </w:p>
    <w:p>
      <w:pPr>
        <w:spacing w:line="360" w:lineRule="auto"/>
        <w:rPr>
          <w:rFonts w:hint="default" w:ascii="Calibri" w:hAnsi="Calibri" w:cs="Calibri"/>
          <w:sz w:val="22"/>
          <w:szCs w:val="22"/>
        </w:rPr>
      </w:pPr>
      <w:r>
        <w:rPr>
          <w:rFonts w:hint="default" w:ascii="Calibri" w:hAnsi="Calibri" w:cs="Calibri"/>
          <w:sz w:val="22"/>
          <w:szCs w:val="22"/>
        </w:rPr>
        <w:t>The system shall be accessed only by authorized users.  Only the agency’s supervisors can review, correct, and add information to the abuse report that input by the direct support staffs using this application.  The application provides supervisors a list and a calendar of active reports, their status, action dates and their deadlines.  All inactive or complete reports should be archived, and all users’ activities should be logged and tracked by an audit trail for monitoring and troubleshooting for a limited time based on established retention criteria.</w:t>
      </w:r>
    </w:p>
    <w:p>
      <w:pPr>
        <w:spacing w:line="360" w:lineRule="auto"/>
        <w:rPr>
          <w:rFonts w:hint="default" w:ascii="Calibri" w:hAnsi="Calibri" w:cs="Calibri"/>
          <w:sz w:val="22"/>
          <w:szCs w:val="22"/>
        </w:rPr>
      </w:pPr>
      <w:r>
        <w:rPr>
          <w:rFonts w:hint="default" w:ascii="Calibri" w:hAnsi="Calibri" w:cs="Calibri"/>
          <w:sz w:val="22"/>
          <w:szCs w:val="22"/>
        </w:rPr>
        <w:t>The application should be able to redact information that should not be displayed or preserved, such as, the names of alleged victims and alleged abusers.  It also help users verify that all necessary information is provided.</w:t>
      </w:r>
    </w:p>
    <w:p>
      <w:pPr>
        <w:spacing w:line="360" w:lineRule="auto"/>
        <w:rPr>
          <w:rFonts w:hint="default" w:ascii="Calibri" w:hAnsi="Calibri" w:cs="Calibri"/>
          <w:sz w:val="22"/>
          <w:szCs w:val="22"/>
        </w:rPr>
      </w:pPr>
      <w:r>
        <w:rPr>
          <w:rFonts w:hint="default" w:ascii="Calibri" w:hAnsi="Calibri" w:cs="Calibri"/>
          <w:sz w:val="22"/>
          <w:szCs w:val="22"/>
        </w:rPr>
        <w:t>After an investigator is assigned to the abuse case, the application needs the capability of tracking investigation progress.  Each investigation is assigned a unique public log number. The human resources officers should be able to save all scanned copies of disposition letters, responses, and decision letters for each investigation.  The human resources officers and the chairman of Human Rights Committee have the ability to review the abuse report and change the status of abuse cases.</w:t>
      </w:r>
    </w:p>
    <w:p>
      <w:pPr>
        <w:pStyle w:val="3"/>
        <w:numPr>
          <w:ilvl w:val="1"/>
          <w:numId w:val="2"/>
        </w:numPr>
        <w:spacing w:line="360" w:lineRule="auto"/>
        <w:ind w:left="630" w:hanging="630"/>
        <w:rPr>
          <w:rFonts w:hint="default" w:ascii="Calibri" w:hAnsi="Calibri" w:cs="Calibri"/>
        </w:rPr>
      </w:pPr>
      <w:bookmarkStart w:id="41" w:name="_Toc25302"/>
      <w:r>
        <w:rPr>
          <w:rFonts w:hint="default" w:ascii="Calibri" w:hAnsi="Calibri" w:cs="Calibri"/>
        </w:rPr>
        <w:t>Definitions, acronyms, and abbreviations</w:t>
      </w:r>
      <w:bookmarkEnd w:id="41"/>
    </w:p>
    <w:p>
      <w:pPr>
        <w:spacing w:line="360" w:lineRule="auto"/>
        <w:rPr>
          <w:rFonts w:hint="default" w:ascii="Calibri" w:hAnsi="Calibri" w:cs="Calibri"/>
          <w:sz w:val="22"/>
          <w:szCs w:val="22"/>
        </w:rPr>
      </w:pPr>
      <w:r>
        <w:rPr>
          <w:rFonts w:hint="default" w:ascii="Calibri" w:hAnsi="Calibri" w:cs="Calibri"/>
          <w:sz w:val="22"/>
          <w:szCs w:val="22"/>
        </w:rPr>
        <w:t>This section defines the terms needed to properly interpret this document:</w:t>
      </w:r>
    </w:p>
    <w:p>
      <w:pPr>
        <w:spacing w:line="360" w:lineRule="auto"/>
        <w:rPr>
          <w:rFonts w:hint="default" w:ascii="Calibri" w:hAnsi="Calibri" w:cs="Calibri"/>
          <w:sz w:val="22"/>
          <w:szCs w:val="22"/>
        </w:rPr>
      </w:pPr>
      <w:r>
        <w:rPr>
          <w:rFonts w:hint="default" w:ascii="Calibri" w:hAnsi="Calibri" w:cs="Calibri"/>
          <w:b/>
          <w:sz w:val="22"/>
          <w:szCs w:val="22"/>
        </w:rPr>
        <w:t xml:space="preserve">Administrator: </w:t>
      </w:r>
      <w:r>
        <w:rPr>
          <w:rFonts w:hint="default" w:ascii="Calibri" w:hAnsi="Calibri" w:cs="Calibri"/>
          <w:sz w:val="22"/>
          <w:szCs w:val="22"/>
        </w:rPr>
        <w:t>System administrator who is given specific permission for managing and controlling the system.  The system access privileges of direct support staffs, supervisors, and members of human rights committee are granted by system administrator.</w:t>
      </w:r>
    </w:p>
    <w:p>
      <w:pPr>
        <w:spacing w:line="360" w:lineRule="auto"/>
        <w:rPr>
          <w:rFonts w:hint="default" w:ascii="Calibri" w:hAnsi="Calibri" w:cs="Calibri"/>
          <w:sz w:val="22"/>
          <w:szCs w:val="22"/>
        </w:rPr>
      </w:pPr>
      <w:r>
        <w:rPr>
          <w:rFonts w:hint="default" w:ascii="Calibri" w:hAnsi="Calibri" w:cs="Calibri"/>
          <w:b/>
          <w:sz w:val="22"/>
          <w:szCs w:val="22"/>
        </w:rPr>
        <w:t xml:space="preserve">Agency: </w:t>
      </w:r>
      <w:r>
        <w:rPr>
          <w:rFonts w:hint="default" w:ascii="Calibri" w:hAnsi="Calibri" w:cs="Calibri"/>
          <w:sz w:val="22"/>
          <w:szCs w:val="22"/>
        </w:rPr>
        <w:t>Agency is the health care organization that provides both day and residential programming to individuals with severe developmental and mental health issues.</w:t>
      </w:r>
    </w:p>
    <w:p>
      <w:pPr>
        <w:spacing w:line="360" w:lineRule="auto"/>
        <w:rPr>
          <w:rFonts w:hint="default" w:ascii="Calibri" w:hAnsi="Calibri" w:cs="Calibri"/>
          <w:sz w:val="22"/>
          <w:szCs w:val="22"/>
        </w:rPr>
      </w:pPr>
      <w:r>
        <w:rPr>
          <w:rFonts w:hint="default" w:ascii="Calibri" w:hAnsi="Calibri" w:cs="Calibri"/>
          <w:b/>
          <w:sz w:val="22"/>
          <w:szCs w:val="22"/>
        </w:rPr>
        <w:t xml:space="preserve">ARS (Abuse Reporting System): </w:t>
      </w:r>
      <w:r>
        <w:rPr>
          <w:rFonts w:hint="default" w:ascii="Calibri" w:hAnsi="Calibri" w:cs="Calibri"/>
          <w:sz w:val="22"/>
          <w:szCs w:val="22"/>
        </w:rPr>
        <w:t xml:space="preserve">Abuse reporting system is a cross-platform application that allows direct support staffs enter patient information about abuse incidents as soon as they happen.  </w:t>
      </w:r>
    </w:p>
    <w:p>
      <w:pPr>
        <w:spacing w:line="360" w:lineRule="auto"/>
        <w:rPr>
          <w:rFonts w:hint="default" w:ascii="Calibri" w:hAnsi="Calibri" w:cs="Calibri"/>
          <w:sz w:val="22"/>
          <w:szCs w:val="22"/>
        </w:rPr>
      </w:pPr>
      <w:r>
        <w:rPr>
          <w:rFonts w:hint="default" w:ascii="Calibri" w:hAnsi="Calibri" w:cs="Calibri"/>
          <w:b/>
          <w:sz w:val="22"/>
          <w:szCs w:val="22"/>
        </w:rPr>
        <w:t xml:space="preserve">Customer: </w:t>
      </w:r>
      <w:bookmarkStart w:id="42" w:name="OLE_LINK4"/>
      <w:r>
        <w:rPr>
          <w:rFonts w:hint="default" w:ascii="Calibri" w:hAnsi="Calibri" w:cs="Calibri"/>
          <w:sz w:val="22"/>
          <w:szCs w:val="22"/>
        </w:rPr>
        <w:t xml:space="preserve">Customer is a health care organization that provides both day and residential programming to </w:t>
      </w:r>
      <w:bookmarkEnd w:id="42"/>
      <w:r>
        <w:rPr>
          <w:rFonts w:hint="default" w:ascii="Calibri" w:hAnsi="Calibri" w:cs="Calibri"/>
          <w:sz w:val="22"/>
          <w:szCs w:val="22"/>
        </w:rPr>
        <w:t>individuals with severe developmental and mental health issues.</w:t>
      </w:r>
    </w:p>
    <w:p>
      <w:pPr>
        <w:spacing w:line="360" w:lineRule="auto"/>
        <w:rPr>
          <w:rFonts w:hint="default" w:ascii="Calibri" w:hAnsi="Calibri" w:cs="Calibri"/>
          <w:sz w:val="22"/>
          <w:szCs w:val="22"/>
        </w:rPr>
      </w:pPr>
      <w:r>
        <w:rPr>
          <w:rFonts w:hint="default" w:ascii="Calibri" w:hAnsi="Calibri" w:cs="Calibri"/>
          <w:b/>
          <w:sz w:val="22"/>
          <w:szCs w:val="22"/>
        </w:rPr>
        <w:t>DEP:</w:t>
      </w:r>
      <w:r>
        <w:rPr>
          <w:rFonts w:hint="default" w:ascii="Calibri" w:hAnsi="Calibri" w:cs="Calibri"/>
          <w:sz w:val="22"/>
          <w:szCs w:val="22"/>
        </w:rPr>
        <w:t xml:space="preserve"> Dependency</w:t>
      </w:r>
    </w:p>
    <w:p>
      <w:pPr>
        <w:spacing w:line="360" w:lineRule="auto"/>
        <w:rPr>
          <w:rFonts w:hint="default" w:ascii="Calibri" w:hAnsi="Calibri" w:cs="Calibri"/>
          <w:sz w:val="22"/>
          <w:szCs w:val="22"/>
        </w:rPr>
      </w:pPr>
      <w:r>
        <w:rPr>
          <w:rFonts w:hint="default" w:ascii="Calibri" w:hAnsi="Calibri" w:cs="Calibri"/>
          <w:b/>
          <w:sz w:val="22"/>
          <w:szCs w:val="22"/>
        </w:rPr>
        <w:t>DESC:</w:t>
      </w:r>
      <w:r>
        <w:rPr>
          <w:rFonts w:hint="default" w:ascii="Calibri" w:hAnsi="Calibri" w:cs="Calibri"/>
          <w:sz w:val="22"/>
          <w:szCs w:val="22"/>
        </w:rPr>
        <w:t xml:space="preserve"> Description</w:t>
      </w:r>
    </w:p>
    <w:p>
      <w:pPr>
        <w:spacing w:line="360" w:lineRule="auto"/>
        <w:rPr>
          <w:rFonts w:hint="default" w:ascii="Calibri" w:hAnsi="Calibri" w:cs="Calibri"/>
          <w:sz w:val="22"/>
          <w:szCs w:val="22"/>
        </w:rPr>
      </w:pPr>
      <w:r>
        <w:rPr>
          <w:rFonts w:hint="default" w:ascii="Calibri" w:hAnsi="Calibri" w:cs="Calibri"/>
          <w:b/>
          <w:sz w:val="22"/>
          <w:szCs w:val="22"/>
        </w:rPr>
        <w:t xml:space="preserve">Direct Support Staff: </w:t>
      </w:r>
      <w:r>
        <w:rPr>
          <w:rFonts w:hint="default" w:ascii="Calibri" w:hAnsi="Calibri" w:cs="Calibri"/>
          <w:sz w:val="22"/>
          <w:szCs w:val="22"/>
        </w:rPr>
        <w:t>Direct Support Staff are the people who are trained to care for the individuals with severe developmental and mental health issues.</w:t>
      </w:r>
    </w:p>
    <w:p>
      <w:pPr>
        <w:spacing w:line="360" w:lineRule="auto"/>
        <w:rPr>
          <w:rFonts w:hint="default" w:ascii="Calibri" w:hAnsi="Calibri" w:cs="Calibri"/>
          <w:sz w:val="22"/>
          <w:szCs w:val="22"/>
        </w:rPr>
      </w:pPr>
      <w:r>
        <w:rPr>
          <w:rFonts w:hint="default" w:ascii="Calibri" w:hAnsi="Calibri" w:cs="Calibri"/>
          <w:b/>
          <w:sz w:val="22"/>
          <w:szCs w:val="22"/>
        </w:rPr>
        <w:t>RAT:</w:t>
      </w:r>
      <w:r>
        <w:rPr>
          <w:rFonts w:hint="default" w:ascii="Calibri" w:hAnsi="Calibri" w:cs="Calibri"/>
          <w:sz w:val="22"/>
          <w:szCs w:val="22"/>
        </w:rPr>
        <w:t xml:space="preserve"> Rational</w:t>
      </w:r>
    </w:p>
    <w:p>
      <w:pPr>
        <w:spacing w:line="360" w:lineRule="auto"/>
        <w:rPr>
          <w:rFonts w:hint="default" w:ascii="Calibri" w:hAnsi="Calibri" w:cs="Calibri"/>
          <w:sz w:val="22"/>
          <w:szCs w:val="22"/>
        </w:rPr>
      </w:pPr>
      <w:r>
        <w:rPr>
          <w:rFonts w:hint="default" w:ascii="Calibri" w:hAnsi="Calibri" w:cs="Calibri"/>
          <w:b/>
          <w:sz w:val="22"/>
          <w:szCs w:val="22"/>
        </w:rPr>
        <w:t xml:space="preserve">SRS (Software Requirements Specification): </w:t>
      </w:r>
      <w:r>
        <w:rPr>
          <w:rFonts w:hint="default" w:ascii="Calibri" w:hAnsi="Calibri" w:cs="Calibri"/>
          <w:sz w:val="22"/>
          <w:szCs w:val="22"/>
        </w:rPr>
        <w:t>This document.</w:t>
      </w:r>
    </w:p>
    <w:p>
      <w:pPr>
        <w:spacing w:line="360" w:lineRule="auto"/>
        <w:rPr>
          <w:rFonts w:hint="default" w:ascii="Calibri" w:hAnsi="Calibri" w:cs="Calibri"/>
          <w:sz w:val="22"/>
          <w:szCs w:val="22"/>
        </w:rPr>
      </w:pPr>
      <w:r>
        <w:rPr>
          <w:rFonts w:hint="default" w:ascii="Calibri" w:hAnsi="Calibri" w:cs="Calibri"/>
          <w:b/>
          <w:sz w:val="22"/>
          <w:szCs w:val="22"/>
        </w:rPr>
        <w:t xml:space="preserve">Supervisor: </w:t>
      </w:r>
      <w:r>
        <w:rPr>
          <w:rFonts w:hint="default" w:ascii="Calibri" w:hAnsi="Calibri" w:cs="Calibri"/>
          <w:sz w:val="22"/>
          <w:szCs w:val="22"/>
        </w:rPr>
        <w:t>Supervisors are the managers who can review, correct, and add information to the abuse report.</w:t>
      </w:r>
    </w:p>
    <w:p>
      <w:pPr>
        <w:pStyle w:val="3"/>
        <w:numPr>
          <w:ilvl w:val="1"/>
          <w:numId w:val="2"/>
        </w:numPr>
        <w:spacing w:line="360" w:lineRule="auto"/>
        <w:ind w:left="630" w:hanging="630"/>
        <w:rPr>
          <w:rFonts w:hint="default" w:ascii="Calibri" w:hAnsi="Calibri" w:cs="Calibri"/>
        </w:rPr>
      </w:pPr>
      <w:bookmarkStart w:id="43" w:name="_Toc25118"/>
      <w:r>
        <w:rPr>
          <w:rFonts w:hint="default" w:ascii="Calibri" w:hAnsi="Calibri" w:cs="Calibri"/>
        </w:rPr>
        <w:t>References</w:t>
      </w:r>
      <w:bookmarkEnd w:id="43"/>
    </w:p>
    <w:p>
      <w:pPr>
        <w:spacing w:line="360" w:lineRule="auto"/>
        <w:rPr>
          <w:rFonts w:hint="default" w:ascii="Calibri" w:hAnsi="Calibri" w:eastAsia="宋体" w:cs="Calibri"/>
          <w:sz w:val="22"/>
          <w:szCs w:val="22"/>
          <w:lang w:val="en-US" w:eastAsia="zh-CN" w:bidi="ar-SA"/>
        </w:rPr>
      </w:pPr>
      <w:r>
        <w:rPr>
          <w:rFonts w:hint="default" w:ascii="Calibri" w:hAnsi="Calibri" w:eastAsia="宋体" w:cs="Calibri"/>
          <w:sz w:val="22"/>
          <w:szCs w:val="22"/>
          <w:lang w:val="en-US" w:eastAsia="zh-CN" w:bidi="ar-SA"/>
        </w:rPr>
        <w:t xml:space="preserve">1. IEEE Software Engineering Standards Committee (1998), “IEEE Std 830-1998, IEEE Recommended Practice for Software Requirements Specifications”. </w:t>
      </w:r>
    </w:p>
    <w:p>
      <w:pPr>
        <w:spacing w:line="360" w:lineRule="auto"/>
        <w:rPr>
          <w:rFonts w:hint="default" w:ascii="Calibri" w:hAnsi="Calibri" w:eastAsia="宋体" w:cs="Calibri"/>
          <w:sz w:val="22"/>
          <w:szCs w:val="22"/>
          <w:lang w:val="en-US" w:eastAsia="zh-CN" w:bidi="ar-SA"/>
        </w:rPr>
      </w:pPr>
      <w:r>
        <w:rPr>
          <w:rFonts w:hint="default" w:ascii="Calibri" w:hAnsi="Calibri" w:eastAsia="宋体" w:cs="Calibri"/>
          <w:sz w:val="22"/>
          <w:szCs w:val="22"/>
          <w:lang w:val="en-US" w:eastAsia="zh-CN" w:bidi="ar-SA"/>
        </w:rPr>
        <w:t>2. Geagea, S., Zhang, S., Sahlin, N., Hasibi, F., Hameed, F., Rafiyan, E. and Ekberg, M. (2010).</w:t>
      </w:r>
    </w:p>
    <w:p>
      <w:pPr>
        <w:spacing w:line="360" w:lineRule="auto"/>
        <w:rPr>
          <w:rFonts w:hint="default" w:ascii="Calibri" w:hAnsi="Calibri" w:eastAsia="宋体" w:cs="Calibri"/>
          <w:sz w:val="22"/>
          <w:szCs w:val="22"/>
          <w:lang w:val="en-US" w:eastAsia="zh-CN" w:bidi="ar-SA"/>
        </w:rPr>
      </w:pPr>
      <w:r>
        <w:rPr>
          <w:rFonts w:hint="default" w:ascii="Calibri" w:hAnsi="Calibri" w:eastAsia="宋体" w:cs="Calibri"/>
          <w:sz w:val="22"/>
          <w:szCs w:val="22"/>
          <w:lang w:val="en-US" w:eastAsia="zh-CN" w:bidi="ar-SA"/>
        </w:rPr>
        <w:t xml:space="preserve">3. Software Requirements Specification - Amazing Lunch Indicator. [E-book] </w:t>
      </w:r>
    </w:p>
    <w:p>
      <w:pPr>
        <w:spacing w:line="360" w:lineRule="auto"/>
        <w:rPr>
          <w:rFonts w:hint="default" w:ascii="Calibri" w:hAnsi="Calibri" w:eastAsia="宋体" w:cs="Calibri"/>
          <w:sz w:val="22"/>
          <w:szCs w:val="22"/>
          <w:lang w:val="en-US" w:eastAsia="zh-CN" w:bidi="ar-SA"/>
        </w:rPr>
      </w:pPr>
      <w:r>
        <w:rPr>
          <w:rFonts w:hint="default" w:ascii="Calibri" w:hAnsi="Calibri" w:eastAsia="宋体" w:cs="Calibri"/>
          <w:sz w:val="22"/>
          <w:szCs w:val="22"/>
          <w:lang w:val="en-US" w:eastAsia="zh-CN" w:bidi="ar-SA"/>
        </w:rPr>
        <w:t>4. http://www.cse.chalmers.se/~feldt/courses/reqeng/examples/srs_example_2010_group2.pdf</w:t>
      </w:r>
    </w:p>
    <w:p>
      <w:pPr>
        <w:spacing w:line="360" w:lineRule="auto"/>
        <w:rPr>
          <w:rFonts w:hint="default" w:ascii="Calibri" w:hAnsi="Calibri" w:eastAsia="宋体" w:cs="Calibri"/>
          <w:sz w:val="22"/>
          <w:szCs w:val="22"/>
          <w:lang w:val="en-US" w:eastAsia="zh-CN" w:bidi="ar-SA"/>
        </w:rPr>
      </w:pPr>
      <w:r>
        <w:rPr>
          <w:rFonts w:hint="default" w:ascii="Calibri" w:hAnsi="Calibri" w:eastAsia="宋体" w:cs="Calibri"/>
          <w:sz w:val="22"/>
          <w:szCs w:val="22"/>
          <w:lang w:val="en-US" w:eastAsia="zh-CN" w:bidi="ar-SA"/>
        </w:rPr>
        <w:t>5. Bruegge, B. &amp; Dutoit, A. (2010). Object-oriented software engineering: using UML, patterns,</w:t>
      </w:r>
    </w:p>
    <w:p>
      <w:pPr>
        <w:spacing w:line="360" w:lineRule="auto"/>
        <w:rPr>
          <w:rFonts w:hint="default" w:ascii="Calibri" w:hAnsi="Calibri" w:eastAsia="宋体" w:cs="Calibri"/>
          <w:sz w:val="22"/>
          <w:szCs w:val="22"/>
          <w:lang w:val="en-US" w:eastAsia="zh-CN" w:bidi="ar-SA"/>
        </w:rPr>
      </w:pPr>
      <w:r>
        <w:rPr>
          <w:rFonts w:hint="default" w:ascii="Calibri" w:hAnsi="Calibri" w:eastAsia="宋体" w:cs="Calibri"/>
          <w:sz w:val="22"/>
          <w:szCs w:val="22"/>
          <w:lang w:val="en-US" w:eastAsia="zh-CN" w:bidi="ar-SA"/>
        </w:rPr>
        <w:t xml:space="preserve"> And Java. Boston: Prentice Hall.</w:t>
      </w:r>
    </w:p>
    <w:p>
      <w:pPr>
        <w:spacing w:after="0" w:line="240" w:lineRule="auto"/>
        <w:rPr>
          <w:rFonts w:hint="default" w:ascii="Calibri" w:hAnsi="Calibri" w:cs="Calibri"/>
          <w:sz w:val="24"/>
          <w:szCs w:val="24"/>
        </w:rPr>
      </w:pPr>
    </w:p>
    <w:p>
      <w:pPr>
        <w:pStyle w:val="3"/>
        <w:numPr>
          <w:ilvl w:val="1"/>
          <w:numId w:val="2"/>
        </w:numPr>
        <w:spacing w:line="360" w:lineRule="auto"/>
        <w:ind w:left="630" w:hanging="630"/>
        <w:rPr>
          <w:rFonts w:hint="default" w:ascii="Calibri" w:hAnsi="Calibri" w:cs="Calibri"/>
        </w:rPr>
      </w:pPr>
      <w:bookmarkStart w:id="44" w:name="_Toc545"/>
      <w:r>
        <w:rPr>
          <w:rFonts w:hint="default" w:ascii="Calibri" w:hAnsi="Calibri" w:cs="Calibri"/>
        </w:rPr>
        <w:t>Overview</w:t>
      </w:r>
      <w:bookmarkEnd w:id="44"/>
    </w:p>
    <w:p>
      <w:pPr>
        <w:spacing w:line="360" w:lineRule="auto"/>
        <w:rPr>
          <w:rFonts w:hint="default" w:ascii="Calibri" w:hAnsi="Calibri" w:eastAsia="宋体" w:cs="Calibri"/>
          <w:sz w:val="22"/>
          <w:szCs w:val="22"/>
          <w:lang w:val="en-US" w:eastAsia="zh-CN" w:bidi="ar-SA"/>
        </w:rPr>
      </w:pPr>
      <w:r>
        <w:rPr>
          <w:rFonts w:hint="default" w:ascii="Calibri" w:hAnsi="Calibri" w:eastAsia="宋体" w:cs="Calibri"/>
          <w:sz w:val="22"/>
          <w:szCs w:val="22"/>
          <w:lang w:val="en-US" w:eastAsia="zh-CN" w:bidi="ar-SA"/>
        </w:rPr>
        <w:t>This document consists of three sections:</w:t>
      </w:r>
    </w:p>
    <w:p>
      <w:pPr>
        <w:spacing w:line="360" w:lineRule="auto"/>
        <w:rPr>
          <w:rFonts w:hint="default" w:ascii="Calibri" w:hAnsi="Calibri" w:eastAsia="宋体" w:cs="Calibri"/>
          <w:sz w:val="22"/>
          <w:szCs w:val="22"/>
          <w:lang w:val="en-US" w:eastAsia="zh-CN" w:bidi="ar-SA"/>
        </w:rPr>
      </w:pPr>
      <w:r>
        <w:rPr>
          <w:rFonts w:hint="default" w:ascii="Calibri" w:hAnsi="Calibri" w:eastAsia="宋体" w:cs="Calibri"/>
          <w:sz w:val="22"/>
          <w:szCs w:val="22"/>
          <w:lang w:val="en-US" w:eastAsia="zh-CN" w:bidi="ar-SA"/>
        </w:rPr>
        <w:t>The first section (Introduction) states the project scope and gives an overview of everything included in this SRS document.</w:t>
      </w:r>
    </w:p>
    <w:p>
      <w:pPr>
        <w:spacing w:line="360" w:lineRule="auto"/>
        <w:rPr>
          <w:rFonts w:hint="default" w:ascii="Calibri" w:hAnsi="Calibri" w:eastAsia="宋体" w:cs="Calibri"/>
          <w:sz w:val="22"/>
          <w:szCs w:val="22"/>
          <w:lang w:val="en-US" w:eastAsia="zh-CN" w:bidi="ar-SA"/>
        </w:rPr>
      </w:pPr>
      <w:r>
        <w:rPr>
          <w:rFonts w:hint="default" w:ascii="Calibri" w:hAnsi="Calibri" w:eastAsia="宋体" w:cs="Calibri"/>
          <w:sz w:val="22"/>
          <w:szCs w:val="22"/>
          <w:lang w:val="en-US" w:eastAsia="zh-CN" w:bidi="ar-SA"/>
        </w:rPr>
        <w:t>The second section gives an overview of the system and details of the system functionality.  It also provide the system constraints and assumptions about the product.</w:t>
      </w:r>
    </w:p>
    <w:p>
      <w:pPr>
        <w:spacing w:line="360" w:lineRule="auto"/>
        <w:rPr>
          <w:rFonts w:hint="default" w:ascii="Calibri" w:hAnsi="Calibri" w:eastAsia="宋体" w:cs="Calibri"/>
          <w:sz w:val="22"/>
          <w:szCs w:val="22"/>
          <w:lang w:val="en-US" w:eastAsia="zh-CN" w:bidi="ar-SA"/>
        </w:rPr>
      </w:pPr>
      <w:r>
        <w:rPr>
          <w:rFonts w:hint="default" w:ascii="Calibri" w:hAnsi="Calibri" w:eastAsia="宋体" w:cs="Calibri"/>
          <w:sz w:val="22"/>
          <w:szCs w:val="22"/>
          <w:lang w:val="en-US" w:eastAsia="zh-CN" w:bidi="ar-SA"/>
        </w:rPr>
        <w:t xml:space="preserve">The third section describes the specific functional requirements and the system interfaces.  The functional requirements are organized by user class in order to specify the different sets of functions to different classes of users precisely. </w:t>
      </w:r>
    </w:p>
    <w:p>
      <w:pPr>
        <w:pStyle w:val="2"/>
        <w:numPr>
          <w:ilvl w:val="0"/>
          <w:numId w:val="1"/>
        </w:numPr>
        <w:spacing w:line="360" w:lineRule="auto"/>
        <w:ind w:left="630" w:hanging="630"/>
        <w:rPr>
          <w:rFonts w:hint="default" w:ascii="Calibri" w:hAnsi="Calibri" w:cs="Calibri"/>
        </w:rPr>
      </w:pPr>
      <w:bookmarkStart w:id="45" w:name="_Toc19826"/>
      <w:r>
        <w:rPr>
          <w:rFonts w:hint="default" w:ascii="Calibri" w:hAnsi="Calibri" w:cs="Calibri"/>
        </w:rPr>
        <w:t>Overall Description</w:t>
      </w:r>
      <w:bookmarkEnd w:id="45"/>
    </w:p>
    <w:p>
      <w:pPr>
        <w:spacing w:line="360" w:lineRule="auto"/>
        <w:rPr>
          <w:rFonts w:hint="default" w:ascii="Calibri" w:hAnsi="Calibri" w:eastAsia="宋体" w:cs="Calibri"/>
          <w:sz w:val="22"/>
          <w:szCs w:val="22"/>
          <w:lang w:val="en-US" w:eastAsia="zh-CN" w:bidi="ar-SA"/>
        </w:rPr>
      </w:pPr>
      <w:r>
        <w:rPr>
          <w:rFonts w:hint="default" w:ascii="Calibri" w:hAnsi="Calibri" w:eastAsia="宋体" w:cs="Calibri"/>
          <w:sz w:val="22"/>
          <w:szCs w:val="22"/>
          <w:lang w:val="en-US" w:eastAsia="zh-CN" w:bidi="ar-SA"/>
        </w:rPr>
        <w:t>This section gives an overview of the system and details of the system functionality.  It also provide the system constraints and assumptions about the product.</w:t>
      </w:r>
    </w:p>
    <w:p>
      <w:pPr>
        <w:pStyle w:val="15"/>
        <w:keepNext/>
        <w:keepLines/>
        <w:numPr>
          <w:ilvl w:val="0"/>
          <w:numId w:val="2"/>
        </w:numPr>
        <w:spacing w:before="40" w:after="0" w:line="360" w:lineRule="auto"/>
        <w:ind w:left="630" w:hanging="630"/>
        <w:outlineLvl w:val="1"/>
        <w:rPr>
          <w:rFonts w:hint="default" w:ascii="Calibri" w:hAnsi="Calibri" w:eastAsia="宋体" w:cs="Calibri"/>
          <w:vanish/>
          <w:color w:val="365F90"/>
          <w:sz w:val="26"/>
          <w:szCs w:val="26"/>
        </w:rPr>
      </w:pPr>
      <w:bookmarkStart w:id="46" w:name="_Toc380510021"/>
      <w:bookmarkEnd w:id="46"/>
      <w:bookmarkStart w:id="47" w:name="_Toc380510067"/>
      <w:bookmarkEnd w:id="47"/>
      <w:bookmarkStart w:id="48" w:name="_Toc380604152"/>
      <w:bookmarkEnd w:id="48"/>
    </w:p>
    <w:p>
      <w:pPr>
        <w:pStyle w:val="3"/>
        <w:numPr>
          <w:ilvl w:val="1"/>
          <w:numId w:val="2"/>
        </w:numPr>
        <w:spacing w:line="360" w:lineRule="auto"/>
        <w:ind w:left="630" w:hanging="630"/>
        <w:rPr>
          <w:rFonts w:hint="default" w:ascii="Calibri" w:hAnsi="Calibri" w:cs="Calibri"/>
        </w:rPr>
      </w:pPr>
      <w:bookmarkStart w:id="49" w:name="_Toc6815"/>
      <w:r>
        <w:rPr>
          <w:rFonts w:hint="default" w:ascii="Calibri" w:hAnsi="Calibri" w:cs="Calibri"/>
        </w:rPr>
        <w:t>Product perspective</w:t>
      </w:r>
      <w:bookmarkEnd w:id="49"/>
    </w:p>
    <w:p>
      <w:pPr>
        <w:spacing w:line="360" w:lineRule="auto"/>
        <w:rPr>
          <w:rFonts w:hint="default" w:ascii="Calibri" w:hAnsi="Calibri" w:eastAsia="宋体" w:cs="Calibri"/>
          <w:sz w:val="22"/>
          <w:szCs w:val="22"/>
          <w:lang w:val="en-US" w:eastAsia="zh-CN" w:bidi="ar-SA"/>
        </w:rPr>
      </w:pPr>
      <w:r>
        <w:rPr>
          <w:rFonts w:hint="default" w:ascii="Calibri" w:hAnsi="Calibri" w:eastAsia="宋体" w:cs="Calibri"/>
          <w:sz w:val="22"/>
          <w:szCs w:val="22"/>
          <w:lang w:val="en-US" w:eastAsia="zh-CN" w:bidi="ar-SA"/>
        </w:rPr>
        <w:t xml:space="preserve">The system will mainly consist of two parts: applications on different kind of devices and central computer.  The application will be used to input the original report, modify the existing report, tracking the progress of abuse incidents and interact with the central computer. The central computer will be responsible for storing all reports and related documents.  All of interaction between the application and central computer will be based on Internet access. </w:t>
      </w:r>
    </w:p>
    <w:p>
      <w:pPr>
        <w:spacing w:line="360" w:lineRule="auto"/>
        <w:rPr>
          <w:rFonts w:hint="default" w:ascii="Calibri" w:hAnsi="Calibri" w:eastAsia="宋体" w:cs="Calibri"/>
          <w:sz w:val="22"/>
          <w:szCs w:val="22"/>
          <w:lang w:val="en-US" w:eastAsia="zh-CN" w:bidi="ar-SA"/>
        </w:rPr>
      </w:pPr>
      <w:r>
        <w:rPr>
          <w:rFonts w:hint="default" w:ascii="Calibri" w:hAnsi="Calibri" w:eastAsia="宋体" w:cs="Calibri"/>
          <w:sz w:val="22"/>
          <w:szCs w:val="22"/>
          <w:lang w:val="en-US" w:eastAsia="zh-CN" w:bidi="ar-SA"/>
        </w:rPr>
        <w:t xml:space="preserve">Specifically, the application should be able to run on different devices, such as laptops, tablets and cellphone, so that the abuse incident can be reported in time.  Moreover, the application will have some functions to interact with central computer, including setting up account, report input, report review and revise and tracking status of reports.  The application will enable users to register for an account, a user name and a password.  Meanwhile, questions and corresponding answers can be set in case that they forget their passwords.  After the registration, the system will assign different users different permission to the system. </w:t>
      </w:r>
    </w:p>
    <w:p>
      <w:pPr>
        <w:spacing w:line="360" w:lineRule="auto"/>
        <w:rPr>
          <w:rFonts w:hint="default" w:ascii="Calibri" w:hAnsi="Calibri" w:eastAsia="宋体" w:cs="Calibri"/>
          <w:sz w:val="22"/>
          <w:szCs w:val="22"/>
          <w:lang w:val="en-US" w:eastAsia="zh-CN" w:bidi="ar-SA"/>
        </w:rPr>
      </w:pPr>
      <w:r>
        <w:rPr>
          <w:rFonts w:hint="default" w:ascii="Calibri" w:hAnsi="Calibri" w:eastAsia="宋体" w:cs="Calibri"/>
          <w:sz w:val="22"/>
          <w:szCs w:val="22"/>
          <w:lang w:val="en-US" w:eastAsia="zh-CN" w:bidi="ar-SA"/>
        </w:rPr>
        <w:t>After the report is typed in, the application will verify information in the report.  The report can be submitted if all required information is provided in the report.  The application will be able to remove all the confidential information in the report, such as the victim’s name and the abuser’s name.  Then the report will be sent to the central computer for future use.  By typing in the Public Log Number on application, the investigation can be tracked.</w:t>
      </w:r>
    </w:p>
    <w:p>
      <w:pPr>
        <w:spacing w:line="360" w:lineRule="auto"/>
        <w:rPr>
          <w:rFonts w:hint="default" w:ascii="Calibri" w:hAnsi="Calibri" w:eastAsia="宋体" w:cs="Calibri"/>
          <w:sz w:val="22"/>
          <w:szCs w:val="22"/>
          <w:lang w:val="en-US" w:eastAsia="zh-CN" w:bidi="ar-SA"/>
        </w:rPr>
      </w:pPr>
      <w:r>
        <w:rPr>
          <w:rFonts w:hint="default" w:ascii="Calibri" w:hAnsi="Calibri" w:eastAsia="宋体" w:cs="Calibri"/>
          <w:sz w:val="22"/>
          <w:szCs w:val="22"/>
          <w:lang w:val="en-US" w:eastAsia="zh-CN" w:bidi="ar-SA"/>
        </w:rPr>
        <w:t>The central computer will provide the supervisors permission to view the list of active reports and their status.  If an appeal is requested for an incident, it will also show on this list. In addition, the system can provide hard copy of initial reports for mail, fax or other use when connected to a printer.  With the investigation going on, the system will be able to scan and save all related documents in a file for each abuse incident.  Each active abuse incident investigation will be marked on a calendar, displaying the action dates and deadline for requesting appeals.  The central computer will also keep the record of user access to the system.  According to retention rules, the central computer can remove documents.</w:t>
      </w:r>
    </w:p>
    <w:p>
      <w:pPr>
        <w:pStyle w:val="3"/>
        <w:numPr>
          <w:ilvl w:val="1"/>
          <w:numId w:val="2"/>
        </w:numPr>
        <w:spacing w:line="360" w:lineRule="auto"/>
        <w:ind w:left="630" w:hanging="630"/>
        <w:rPr>
          <w:rFonts w:hint="default" w:ascii="Calibri" w:hAnsi="Calibri" w:cs="Calibri"/>
        </w:rPr>
      </w:pPr>
      <w:bookmarkStart w:id="50" w:name="_Toc21032"/>
      <w:r>
        <w:rPr>
          <w:rFonts w:hint="default" w:ascii="Calibri" w:hAnsi="Calibri" w:cs="Calibri"/>
        </w:rPr>
        <w:t>Product functions</w:t>
      </w:r>
      <w:bookmarkEnd w:id="50"/>
    </w:p>
    <w:p>
      <w:pPr>
        <w:spacing w:line="360" w:lineRule="auto"/>
        <w:rPr>
          <w:rFonts w:hint="default" w:ascii="Calibri" w:hAnsi="Calibri" w:eastAsia="宋体" w:cs="Calibri"/>
          <w:sz w:val="22"/>
          <w:szCs w:val="22"/>
          <w:lang w:val="en-US" w:eastAsia="zh-CN" w:bidi="ar-SA"/>
        </w:rPr>
      </w:pPr>
      <w:r>
        <w:rPr>
          <w:rFonts w:hint="default" w:ascii="Calibri" w:hAnsi="Calibri" w:eastAsia="宋体" w:cs="Calibri"/>
          <w:sz w:val="22"/>
          <w:szCs w:val="22"/>
          <w:lang w:val="en-US" w:eastAsia="zh-CN" w:bidi="ar-SA"/>
        </w:rPr>
        <w:t xml:space="preserve">This application allows direct support staffs from agency enter patient information about abuse incidents as soon as they happen from multi-platform including computers, tablets and smart-phones.  </w:t>
      </w:r>
    </w:p>
    <w:p>
      <w:pPr>
        <w:spacing w:line="360" w:lineRule="auto"/>
        <w:rPr>
          <w:rFonts w:hint="default" w:ascii="Calibri" w:hAnsi="Calibri" w:eastAsia="宋体" w:cs="Calibri"/>
          <w:sz w:val="22"/>
          <w:szCs w:val="22"/>
          <w:lang w:val="en-US" w:eastAsia="zh-CN" w:bidi="ar-SA"/>
        </w:rPr>
      </w:pPr>
      <w:r>
        <w:rPr>
          <w:rFonts w:hint="default" w:ascii="Calibri" w:hAnsi="Calibri" w:eastAsia="宋体" w:cs="Calibri"/>
          <w:sz w:val="22"/>
          <w:szCs w:val="22"/>
          <w:lang w:val="en-US" w:eastAsia="zh-CN" w:bidi="ar-SA"/>
        </w:rPr>
        <w:t>With the abuse incidents reports, authorized users can review, correct, and add information to the abuse reports using this application.  The system provides authorized users a list and a calendar of active reports, their status, action dates and their deadlines.  The system and its audit trail will archive all inactive or complete reports, and log all users’ activities for a limited time based on established retention criteria.</w:t>
      </w:r>
    </w:p>
    <w:p>
      <w:pPr>
        <w:spacing w:line="360" w:lineRule="auto"/>
        <w:rPr>
          <w:rFonts w:hint="default" w:ascii="Calibri" w:hAnsi="Calibri" w:eastAsia="宋体" w:cs="Calibri"/>
          <w:sz w:val="22"/>
          <w:szCs w:val="22"/>
          <w:lang w:val="en-US" w:eastAsia="zh-CN" w:bidi="ar-SA"/>
        </w:rPr>
      </w:pPr>
      <w:r>
        <w:rPr>
          <w:rFonts w:hint="default" w:ascii="Calibri" w:hAnsi="Calibri" w:eastAsia="宋体" w:cs="Calibri"/>
          <w:sz w:val="22"/>
          <w:szCs w:val="22"/>
          <w:lang w:val="en-US" w:eastAsia="zh-CN" w:bidi="ar-SA"/>
        </w:rPr>
        <w:t>The application will be able to redact information that should not be displayed or preserved, such as, the names of alleged victims and alleged abusers.  It will also help users verify that all necessary information is provided.</w:t>
      </w:r>
    </w:p>
    <w:p>
      <w:pPr>
        <w:spacing w:line="360" w:lineRule="auto"/>
        <w:rPr>
          <w:rFonts w:hint="default" w:ascii="Calibri" w:hAnsi="Calibri" w:eastAsia="宋体" w:cs="Calibri"/>
          <w:sz w:val="22"/>
          <w:szCs w:val="22"/>
          <w:lang w:val="en-US" w:eastAsia="zh-CN" w:bidi="ar-SA"/>
        </w:rPr>
      </w:pPr>
      <w:r>
        <w:rPr>
          <w:rFonts w:hint="default" w:ascii="Calibri" w:hAnsi="Calibri" w:eastAsia="宋体" w:cs="Calibri"/>
          <w:sz w:val="22"/>
          <w:szCs w:val="22"/>
          <w:lang w:val="en-US" w:eastAsia="zh-CN" w:bidi="ar-SA"/>
        </w:rPr>
        <w:t>After an investigator is assigned to the abuse case, the application has the capability of tracking investigation progress.  Each investigation will be assigned a unique public log number. The authorized users will be able to save all scanned copies of disposition letters, responses, and decision letters into this system for each investigation.  The authorized users also have the ability to change the status of abuse cases.</w:t>
      </w:r>
    </w:p>
    <w:p>
      <w:pPr>
        <w:pStyle w:val="3"/>
        <w:numPr>
          <w:ilvl w:val="1"/>
          <w:numId w:val="2"/>
        </w:numPr>
        <w:spacing w:line="360" w:lineRule="auto"/>
        <w:ind w:left="630" w:hanging="630"/>
        <w:rPr>
          <w:rFonts w:hint="default" w:ascii="Calibri" w:hAnsi="Calibri" w:cs="Calibri"/>
        </w:rPr>
      </w:pPr>
      <w:bookmarkStart w:id="51" w:name="_Toc380510070"/>
      <w:bookmarkStart w:id="52" w:name="_Toc2363"/>
      <w:r>
        <w:rPr>
          <w:rFonts w:hint="default" w:ascii="Calibri" w:hAnsi="Calibri" w:cs="Calibri"/>
        </w:rPr>
        <w:t>User characteristics</w:t>
      </w:r>
      <w:bookmarkEnd w:id="51"/>
    </w:p>
    <w:p>
      <w:pPr>
        <w:pStyle w:val="15"/>
        <w:numPr>
          <w:numId w:val="0"/>
        </w:numPr>
        <w:spacing w:line="360" w:lineRule="auto"/>
        <w:rPr>
          <w:rFonts w:hint="default" w:ascii="Calibri" w:hAnsi="Calibri" w:cs="Calibri"/>
        </w:rPr>
      </w:pPr>
      <w:r>
        <w:rPr>
          <w:rFonts w:hint="default" w:ascii="Calibri" w:hAnsi="Calibri" w:cs="Calibri"/>
        </w:rPr>
        <w:t xml:space="preserve">There are </w:t>
      </w:r>
      <w:r>
        <w:rPr>
          <w:rFonts w:hint="default" w:ascii="Calibri" w:hAnsi="Calibri" w:cs="Calibri"/>
        </w:rPr>
        <w:t>four</w:t>
      </w:r>
      <w:r>
        <w:rPr>
          <w:rFonts w:hint="default" w:ascii="Calibri" w:hAnsi="Calibri" w:cs="Calibri"/>
        </w:rPr>
        <w:t xml:space="preserve"> types of users that interact with the system: staff, supervisor, chair</w:t>
      </w:r>
      <w:r>
        <w:rPr>
          <w:rFonts w:hint="default" w:ascii="Calibri" w:hAnsi="Calibri" w:cs="Calibri"/>
        </w:rPr>
        <w:t>man</w:t>
      </w:r>
      <w:r>
        <w:rPr>
          <w:rFonts w:hint="default" w:ascii="Calibri" w:hAnsi="Calibri" w:cs="Calibri"/>
        </w:rPr>
        <w:t xml:space="preserve"> of the agency’s </w:t>
      </w:r>
      <w:bookmarkStart w:id="53" w:name="OLE_LINK5"/>
      <w:bookmarkStart w:id="54" w:name="OLE_LINK6"/>
      <w:r>
        <w:rPr>
          <w:rFonts w:hint="default" w:ascii="Calibri" w:hAnsi="Calibri" w:cs="Calibri"/>
        </w:rPr>
        <w:t>Human Rights Committee</w:t>
      </w:r>
      <w:bookmarkEnd w:id="53"/>
      <w:bookmarkEnd w:id="54"/>
      <w:r>
        <w:rPr>
          <w:rFonts w:hint="default" w:ascii="Calibri" w:hAnsi="Calibri" w:cs="Calibri"/>
        </w:rPr>
        <w:t xml:space="preserve">, </w:t>
      </w:r>
      <w:r>
        <w:rPr>
          <w:rFonts w:hint="default" w:ascii="Calibri" w:hAnsi="Calibri" w:cs="Calibri"/>
          <w:lang w:val="en-US" w:eastAsia="zh-CN"/>
        </w:rPr>
        <w:t xml:space="preserve"> and </w:t>
      </w:r>
      <w:r>
        <w:rPr>
          <w:rFonts w:hint="default" w:ascii="Calibri" w:hAnsi="Calibri" w:cs="Calibri"/>
        </w:rPr>
        <w:t>Human Resource Committee</w:t>
      </w:r>
      <w:r>
        <w:rPr>
          <w:rFonts w:hint="default" w:ascii="Calibri" w:hAnsi="Calibri" w:cs="Calibri"/>
        </w:rPr>
        <w:t xml:space="preserve">. Each of these </w:t>
      </w:r>
      <w:r>
        <w:rPr>
          <w:rFonts w:hint="default" w:ascii="Calibri" w:hAnsi="Calibri" w:cs="Calibri"/>
        </w:rPr>
        <w:t>four</w:t>
      </w:r>
      <w:r>
        <w:rPr>
          <w:rFonts w:hint="default" w:ascii="Calibri" w:hAnsi="Calibri" w:cs="Calibri"/>
        </w:rPr>
        <w:t xml:space="preserve"> types of users interacts with the system differently</w:t>
      </w:r>
      <w:r>
        <w:rPr>
          <w:rFonts w:hint="default" w:ascii="Calibri" w:hAnsi="Calibri" w:cs="Calibri"/>
          <w:lang w:val="en-US" w:eastAsia="zh-CN"/>
        </w:rPr>
        <w:t>,</w:t>
      </w:r>
      <w:r>
        <w:rPr>
          <w:rFonts w:hint="default" w:ascii="Calibri" w:hAnsi="Calibri" w:cs="Calibri"/>
        </w:rPr>
        <w:t xml:space="preserve"> so each of them has their own requirement. </w:t>
      </w:r>
    </w:p>
    <w:p>
      <w:pPr>
        <w:pStyle w:val="15"/>
        <w:numPr>
          <w:numId w:val="0"/>
        </w:numPr>
        <w:spacing w:line="360" w:lineRule="auto"/>
        <w:rPr>
          <w:rFonts w:hint="default" w:ascii="Calibri" w:hAnsi="Calibri" w:cs="Calibri"/>
        </w:rPr>
      </w:pPr>
    </w:p>
    <w:p>
      <w:pPr>
        <w:pStyle w:val="15"/>
        <w:numPr>
          <w:numId w:val="0"/>
        </w:numPr>
        <w:spacing w:line="360" w:lineRule="auto"/>
        <w:rPr>
          <w:rFonts w:hint="default" w:ascii="Calibri" w:hAnsi="Calibri" w:cs="Calibri"/>
        </w:rPr>
      </w:pPr>
      <w:r>
        <w:rPr>
          <w:rFonts w:hint="default" w:ascii="Calibri" w:hAnsi="Calibri" w:cs="Calibri"/>
          <w:lang w:val="en-US" w:eastAsia="zh-CN"/>
        </w:rPr>
        <w:t xml:space="preserve">1. </w:t>
      </w:r>
      <w:r>
        <w:rPr>
          <w:rFonts w:hint="default" w:ascii="Calibri" w:hAnsi="Calibri" w:cs="Calibri"/>
        </w:rPr>
        <w:t>The direct support staff users input pertinent information about incident into system as soon as it happens. Then the system produces an abuse report and send to all necessary staff member of the agency.</w:t>
      </w:r>
    </w:p>
    <w:p>
      <w:pPr>
        <w:pStyle w:val="15"/>
        <w:numPr>
          <w:numId w:val="0"/>
        </w:numPr>
        <w:spacing w:line="360" w:lineRule="auto"/>
        <w:rPr>
          <w:rFonts w:hint="default" w:ascii="Calibri" w:hAnsi="Calibri" w:cs="Calibri"/>
        </w:rPr>
      </w:pPr>
    </w:p>
    <w:p>
      <w:pPr>
        <w:pStyle w:val="15"/>
        <w:numPr>
          <w:numId w:val="0"/>
        </w:numPr>
        <w:spacing w:line="360" w:lineRule="auto"/>
        <w:rPr>
          <w:rFonts w:hint="default" w:ascii="Calibri" w:hAnsi="Calibri" w:cs="Calibri"/>
        </w:rPr>
      </w:pPr>
      <w:r>
        <w:rPr>
          <w:rFonts w:hint="default" w:ascii="Calibri" w:hAnsi="Calibri" w:cs="Calibri"/>
          <w:lang w:val="en-US" w:eastAsia="zh-CN"/>
        </w:rPr>
        <w:t xml:space="preserve">2. </w:t>
      </w:r>
      <w:r>
        <w:rPr>
          <w:rFonts w:hint="default" w:ascii="Calibri" w:hAnsi="Calibri" w:cs="Calibri"/>
        </w:rPr>
        <w:t>The supervisor user can use the system to review, correct, and add information to a report before it is sent to the DPPC. Supervisor user also use</w:t>
      </w:r>
      <w:r>
        <w:rPr>
          <w:rFonts w:hint="default" w:ascii="Calibri" w:hAnsi="Calibri" w:cs="Calibri"/>
          <w:lang w:val="en-US" w:eastAsia="zh-CN"/>
        </w:rPr>
        <w:t>s</w:t>
      </w:r>
      <w:r>
        <w:rPr>
          <w:rFonts w:hint="default" w:ascii="Calibri" w:hAnsi="Calibri" w:cs="Calibri"/>
        </w:rPr>
        <w:t xml:space="preserve"> the system</w:t>
      </w:r>
      <w:r>
        <w:rPr>
          <w:rFonts w:hint="default" w:ascii="Calibri" w:hAnsi="Calibri" w:cs="Calibri"/>
        </w:rPr>
        <w:t xml:space="preserve"> to view the virtual </w:t>
      </w:r>
      <w:commentRangeStart w:id="0"/>
      <w:r>
        <w:rPr>
          <w:rFonts w:hint="default" w:ascii="Calibri" w:hAnsi="Calibri" w:cs="Calibri"/>
        </w:rPr>
        <w:t xml:space="preserve">investigation file and </w:t>
      </w:r>
      <w:r>
        <w:rPr>
          <w:rFonts w:hint="default" w:ascii="Calibri" w:hAnsi="Calibri" w:cs="Calibri"/>
        </w:rPr>
        <w:t>calendar</w:t>
      </w:r>
      <w:r>
        <w:rPr>
          <w:rFonts w:hint="default" w:ascii="Calibri" w:hAnsi="Calibri" w:cs="Calibri"/>
        </w:rPr>
        <w:t xml:space="preserve"> display,</w:t>
      </w:r>
      <w:commentRangeEnd w:id="0"/>
      <w:r>
        <w:rPr>
          <w:rFonts w:hint="default" w:ascii="Calibri" w:hAnsi="Calibri" w:cs="Calibri"/>
        </w:rPr>
        <w:commentReference w:id="0"/>
      </w:r>
      <w:r>
        <w:rPr>
          <w:rFonts w:hint="default" w:ascii="Calibri" w:hAnsi="Calibri" w:cs="Calibri"/>
        </w:rPr>
        <w:t xml:space="preserve"> </w:t>
      </w:r>
      <w:r>
        <w:rPr>
          <w:rFonts w:hint="default" w:ascii="Calibri" w:hAnsi="Calibri" w:cs="Calibri"/>
        </w:rPr>
        <w:t xml:space="preserve"> to track the status of abuse reports(list of active reports and their status)</w:t>
      </w:r>
    </w:p>
    <w:p>
      <w:pPr>
        <w:pStyle w:val="15"/>
        <w:numPr>
          <w:numId w:val="0"/>
        </w:numPr>
        <w:spacing w:line="360" w:lineRule="auto"/>
        <w:rPr>
          <w:rFonts w:hint="default" w:ascii="Calibri" w:hAnsi="Calibri" w:cs="Calibri"/>
        </w:rPr>
      </w:pPr>
    </w:p>
    <w:p>
      <w:pPr>
        <w:pStyle w:val="15"/>
        <w:numPr>
          <w:numId w:val="0"/>
        </w:numPr>
        <w:spacing w:line="360" w:lineRule="auto"/>
        <w:rPr>
          <w:rFonts w:hint="default" w:ascii="Calibri" w:hAnsi="Calibri" w:cs="Calibri"/>
        </w:rPr>
      </w:pPr>
      <w:r>
        <w:rPr>
          <w:rFonts w:hint="default" w:ascii="Calibri" w:hAnsi="Calibri" w:cs="Calibri"/>
          <w:lang w:val="en-US" w:eastAsia="zh-CN"/>
        </w:rPr>
        <w:t xml:space="preserve">3. </w:t>
      </w:r>
      <w:r>
        <w:rPr>
          <w:rFonts w:hint="default" w:ascii="Calibri" w:hAnsi="Calibri" w:cs="Calibri"/>
        </w:rPr>
        <w:t>Human Rights Committee user uses</w:t>
      </w:r>
      <w:r>
        <w:rPr>
          <w:rFonts w:hint="default" w:ascii="Calibri" w:hAnsi="Calibri" w:cs="Calibri"/>
        </w:rPr>
        <w:t xml:space="preserve"> the system to review the documents, and input the decision of the </w:t>
      </w:r>
      <w:r>
        <w:rPr>
          <w:rFonts w:hint="default" w:ascii="Calibri" w:hAnsi="Calibri" w:cs="Calibri"/>
        </w:rPr>
        <w:t>appeal.</w:t>
      </w:r>
    </w:p>
    <w:p>
      <w:pPr>
        <w:pStyle w:val="15"/>
        <w:numPr>
          <w:numId w:val="0"/>
        </w:numPr>
        <w:spacing w:line="360" w:lineRule="auto"/>
        <w:rPr>
          <w:rFonts w:hint="default" w:ascii="Calibri" w:hAnsi="Calibri" w:cs="Calibri"/>
        </w:rPr>
      </w:pPr>
    </w:p>
    <w:p>
      <w:pPr>
        <w:pStyle w:val="15"/>
        <w:numPr>
          <w:numId w:val="0"/>
        </w:numPr>
        <w:spacing w:line="360" w:lineRule="auto"/>
        <w:rPr>
          <w:rFonts w:hint="default" w:ascii="Calibri" w:hAnsi="Calibri" w:cs="Calibri"/>
        </w:rPr>
      </w:pPr>
      <w:r>
        <w:rPr>
          <w:rFonts w:hint="default" w:ascii="Calibri" w:hAnsi="Calibri" w:cs="Calibri"/>
          <w:lang w:val="en-US" w:eastAsia="zh-CN"/>
        </w:rPr>
        <w:t xml:space="preserve">4. </w:t>
      </w:r>
      <w:r>
        <w:rPr>
          <w:rFonts w:hint="default" w:ascii="Calibri" w:hAnsi="Calibri" w:cs="Calibri"/>
        </w:rPr>
        <w:t>H</w:t>
      </w:r>
      <w:r>
        <w:rPr>
          <w:rFonts w:hint="default" w:ascii="Calibri" w:hAnsi="Calibri" w:cs="Calibri"/>
        </w:rPr>
        <w:t>u</w:t>
      </w:r>
      <w:r>
        <w:rPr>
          <w:rFonts w:hint="default" w:ascii="Calibri" w:hAnsi="Calibri" w:cs="Calibri"/>
        </w:rPr>
        <w:t xml:space="preserve">man Resource Committee user should use the system to respond to the decision letter, and upload Disposition letter, Decision letter and other documents. </w:t>
      </w:r>
    </w:p>
    <w:p>
      <w:pPr>
        <w:pStyle w:val="3"/>
        <w:numPr>
          <w:ilvl w:val="1"/>
          <w:numId w:val="2"/>
        </w:numPr>
        <w:spacing w:line="360" w:lineRule="auto"/>
        <w:ind w:left="630" w:hanging="630"/>
        <w:rPr>
          <w:rFonts w:hint="default" w:ascii="Calibri" w:hAnsi="Calibri" w:cs="Calibri"/>
        </w:rPr>
      </w:pPr>
      <w:bookmarkStart w:id="55" w:name="_Toc380510071"/>
      <w:r>
        <w:rPr>
          <w:rFonts w:hint="default" w:ascii="Calibri" w:hAnsi="Calibri" w:cs="Calibri"/>
        </w:rPr>
        <w:t>Constraints</w:t>
      </w:r>
      <w:bookmarkEnd w:id="55"/>
    </w:p>
    <w:p>
      <w:pPr>
        <w:pStyle w:val="15"/>
        <w:numPr>
          <w:numId w:val="0"/>
        </w:numPr>
        <w:spacing w:line="360" w:lineRule="auto"/>
        <w:rPr>
          <w:rFonts w:hint="default" w:ascii="Calibri" w:hAnsi="Calibri" w:cs="Calibri"/>
        </w:rPr>
      </w:pPr>
      <w:r>
        <w:rPr>
          <w:rFonts w:hint="default" w:ascii="Calibri" w:hAnsi="Calibri" w:cs="Calibri"/>
          <w:lang w:val="en-US" w:eastAsia="zh-CN"/>
        </w:rPr>
        <w:t xml:space="preserve">1. </w:t>
      </w:r>
      <w:r>
        <w:rPr>
          <w:rFonts w:hint="default" w:ascii="Calibri" w:hAnsi="Calibri" w:cs="Calibri"/>
        </w:rPr>
        <w:t xml:space="preserve">The Abusing Report System is constrained by the </w:t>
      </w:r>
      <w:r>
        <w:rPr>
          <w:rFonts w:hint="default" w:ascii="Calibri" w:hAnsi="Calibri" w:cs="Calibri"/>
        </w:rPr>
        <w:t>Massachusetts</w:t>
      </w:r>
      <w:r>
        <w:rPr>
          <w:rFonts w:hint="default" w:ascii="Calibri" w:hAnsi="Calibri" w:cs="Calibri"/>
        </w:rPr>
        <w:t xml:space="preserve"> regulatory policies </w:t>
      </w:r>
      <w:r>
        <w:rPr>
          <w:rFonts w:hint="default" w:ascii="Calibri" w:hAnsi="Calibri" w:cs="Calibri"/>
        </w:rPr>
        <w:t>concerning</w:t>
      </w:r>
      <w:r>
        <w:rPr>
          <w:rFonts w:hint="default" w:ascii="Calibri" w:hAnsi="Calibri" w:cs="Calibri"/>
        </w:rPr>
        <w:t xml:space="preserve"> persons with developmental disabilities, or </w:t>
      </w:r>
      <w:r>
        <w:rPr>
          <w:rFonts w:hint="default" w:ascii="Calibri" w:hAnsi="Calibri" w:cs="Calibri"/>
        </w:rPr>
        <w:t>policies</w:t>
      </w:r>
      <w:r>
        <w:rPr>
          <w:rFonts w:hint="default" w:ascii="Calibri" w:hAnsi="Calibri" w:cs="Calibri"/>
        </w:rPr>
        <w:t xml:space="preserve"> concerning privacy and human rights. The system should protect the right of the clients as </w:t>
      </w:r>
      <w:r>
        <w:rPr>
          <w:rFonts w:hint="default" w:ascii="Calibri" w:hAnsi="Calibri" w:cs="Calibri"/>
        </w:rPr>
        <w:t>well</w:t>
      </w:r>
      <w:r>
        <w:rPr>
          <w:rFonts w:hint="default" w:ascii="Calibri" w:hAnsi="Calibri" w:cs="Calibri"/>
        </w:rPr>
        <w:t xml:space="preserve"> as protect the staff from being subjected to unwarranted disciplinary actions.</w:t>
      </w:r>
    </w:p>
    <w:p>
      <w:pPr>
        <w:pStyle w:val="15"/>
        <w:numPr>
          <w:numId w:val="0"/>
        </w:numPr>
        <w:spacing w:line="360" w:lineRule="auto"/>
        <w:rPr>
          <w:rFonts w:hint="default" w:ascii="Calibri" w:hAnsi="Calibri" w:cs="Calibri"/>
        </w:rPr>
      </w:pPr>
      <w:r>
        <w:rPr>
          <w:rFonts w:hint="default" w:ascii="Calibri" w:hAnsi="Calibri" w:cs="Calibri"/>
          <w:lang w:val="en-US" w:eastAsia="zh-CN"/>
        </w:rPr>
        <w:t xml:space="preserve">2. </w:t>
      </w:r>
      <w:r>
        <w:rPr>
          <w:rFonts w:hint="default" w:ascii="Calibri" w:hAnsi="Calibri" w:cs="Calibri"/>
        </w:rPr>
        <w:t>The</w:t>
      </w:r>
      <w:r>
        <w:rPr>
          <w:rFonts w:hint="default" w:ascii="Calibri" w:hAnsi="Calibri" w:cs="Calibri"/>
          <w:lang w:val="en-US" w:eastAsia="zh-CN"/>
        </w:rPr>
        <w:t xml:space="preserve"> I</w:t>
      </w:r>
      <w:r>
        <w:rPr>
          <w:rFonts w:hint="default" w:ascii="Calibri" w:hAnsi="Calibri" w:cs="Calibri"/>
        </w:rPr>
        <w:t xml:space="preserve">nternet connection is also a constraint for the application. </w:t>
      </w:r>
      <w:r>
        <w:rPr>
          <w:rFonts w:hint="default" w:ascii="Calibri" w:hAnsi="Calibri" w:cs="Calibri"/>
        </w:rPr>
        <w:t xml:space="preserve">Since the application </w:t>
      </w:r>
      <w:r>
        <w:rPr>
          <w:rFonts w:hint="default" w:ascii="Calibri" w:hAnsi="Calibri" w:cs="Calibri"/>
          <w:lang w:val="en-US" w:eastAsia="zh-CN"/>
        </w:rPr>
        <w:t>is web-based</w:t>
      </w:r>
      <w:r>
        <w:rPr>
          <w:rFonts w:hint="default" w:ascii="Calibri" w:hAnsi="Calibri" w:cs="Calibri"/>
        </w:rPr>
        <w:t xml:space="preserve">, it is crucial that there is an Internet connection for the application to function. </w:t>
      </w:r>
    </w:p>
    <w:p>
      <w:pPr>
        <w:pStyle w:val="15"/>
        <w:numPr>
          <w:numId w:val="0"/>
        </w:numPr>
        <w:spacing w:line="360" w:lineRule="auto"/>
        <w:rPr>
          <w:rFonts w:hint="default" w:ascii="Calibri" w:hAnsi="Calibri" w:cs="Calibri"/>
        </w:rPr>
      </w:pPr>
      <w:r>
        <w:rPr>
          <w:rFonts w:hint="default" w:ascii="Calibri" w:hAnsi="Calibri" w:cs="Calibri"/>
          <w:lang w:val="en-US" w:eastAsia="zh-CN"/>
        </w:rPr>
        <w:t xml:space="preserve">3. </w:t>
      </w:r>
      <w:r>
        <w:rPr>
          <w:rFonts w:hint="default" w:ascii="Calibri" w:hAnsi="Calibri" w:cs="Calibri"/>
        </w:rPr>
        <w:t>R</w:t>
      </w:r>
      <w:r>
        <w:rPr>
          <w:rFonts w:hint="default" w:ascii="Calibri" w:hAnsi="Calibri" w:cs="Calibri"/>
        </w:rPr>
        <w:t xml:space="preserve">eliability </w:t>
      </w:r>
      <w:r>
        <w:rPr>
          <w:rFonts w:hint="default" w:ascii="Calibri" w:hAnsi="Calibri" w:cs="Calibri"/>
        </w:rPr>
        <w:t>requirement is another constraint. The</w:t>
      </w:r>
      <w:r>
        <w:rPr>
          <w:rFonts w:hint="default" w:ascii="Calibri" w:hAnsi="Calibri" w:cs="Calibri"/>
        </w:rPr>
        <w:t xml:space="preserve"> system need to serve user without losing any information and enable user to log in the system at any time. Besides, the central computer should have enough space to store the documents. We also assume the high-performance central </w:t>
      </w:r>
      <w:r>
        <w:rPr>
          <w:rFonts w:hint="default" w:ascii="Calibri" w:hAnsi="Calibri" w:cs="Calibri"/>
        </w:rPr>
        <w:t>computer</w:t>
      </w:r>
      <w:r>
        <w:rPr>
          <w:rFonts w:hint="default" w:ascii="Calibri" w:hAnsi="Calibri" w:cs="Calibri"/>
        </w:rPr>
        <w:t xml:space="preserve"> is expandable for future growth.</w:t>
      </w:r>
    </w:p>
    <w:p>
      <w:pPr>
        <w:pStyle w:val="3"/>
        <w:numPr>
          <w:ilvl w:val="1"/>
          <w:numId w:val="2"/>
        </w:numPr>
        <w:spacing w:line="360" w:lineRule="auto"/>
        <w:ind w:left="630" w:hanging="630"/>
        <w:rPr>
          <w:rFonts w:hint="default" w:ascii="Calibri" w:hAnsi="Calibri" w:cs="Calibri"/>
        </w:rPr>
      </w:pPr>
      <w:bookmarkStart w:id="56" w:name="_Toc380510072"/>
      <w:r>
        <w:rPr>
          <w:rFonts w:hint="default" w:ascii="Calibri" w:hAnsi="Calibri" w:cs="Calibri"/>
        </w:rPr>
        <w:t>Assumptions and dependencies</w:t>
      </w:r>
      <w:bookmarkEnd w:id="56"/>
    </w:p>
    <w:p>
      <w:pPr>
        <w:spacing w:line="360" w:lineRule="auto"/>
        <w:rPr>
          <w:rFonts w:hint="default" w:ascii="Calibri" w:hAnsi="Calibri" w:cs="Calibri"/>
          <w:sz w:val="22"/>
          <w:szCs w:val="22"/>
        </w:rPr>
      </w:pPr>
      <w:r>
        <w:rPr>
          <w:rFonts w:hint="default" w:ascii="Calibri" w:hAnsi="Calibri" w:cs="Calibri"/>
          <w:sz w:val="22"/>
          <w:szCs w:val="22"/>
          <w:lang w:val="en-US" w:eastAsia="zh-CN"/>
        </w:rPr>
        <w:t xml:space="preserve">1. </w:t>
      </w:r>
      <w:r>
        <w:rPr>
          <w:rFonts w:hint="default" w:ascii="Calibri" w:hAnsi="Calibri" w:cs="Calibri"/>
          <w:sz w:val="22"/>
          <w:szCs w:val="22"/>
        </w:rPr>
        <w:t>One assumption about the system is that it should be well applied to all devices: it will be used on smart devices such as computer, laptop, cell phone or tablet PC. And the interface and function of the system should be specifically adjusted to each device.</w:t>
      </w:r>
    </w:p>
    <w:p>
      <w:pPr>
        <w:spacing w:line="360" w:lineRule="auto"/>
        <w:rPr>
          <w:rFonts w:hint="default" w:ascii="Calibri" w:hAnsi="Calibri" w:cs="Calibri"/>
          <w:sz w:val="22"/>
          <w:szCs w:val="22"/>
        </w:rPr>
      </w:pPr>
      <w:r>
        <w:rPr>
          <w:rFonts w:hint="default" w:ascii="Calibri" w:hAnsi="Calibri" w:cs="Calibri"/>
          <w:sz w:val="22"/>
          <w:szCs w:val="22"/>
          <w:lang w:val="en-US" w:eastAsia="zh-CN"/>
        </w:rPr>
        <w:t xml:space="preserve">2. </w:t>
      </w:r>
      <w:r>
        <w:rPr>
          <w:rFonts w:hint="default" w:ascii="Calibri" w:hAnsi="Calibri" w:cs="Calibri"/>
          <w:sz w:val="22"/>
          <w:szCs w:val="22"/>
        </w:rPr>
        <w:t>Another</w:t>
      </w:r>
      <w:r>
        <w:rPr>
          <w:rFonts w:hint="default" w:ascii="Calibri" w:hAnsi="Calibri" w:cs="Calibri"/>
          <w:sz w:val="22"/>
          <w:szCs w:val="22"/>
        </w:rPr>
        <w:t xml:space="preserve"> assumption is that the web-based system is available on any operation system.  </w:t>
      </w:r>
    </w:p>
    <w:p>
      <w:pPr>
        <w:pStyle w:val="2"/>
        <w:numPr>
          <w:ilvl w:val="0"/>
          <w:numId w:val="1"/>
        </w:numPr>
        <w:spacing w:line="360" w:lineRule="auto"/>
        <w:ind w:left="630" w:hanging="630"/>
        <w:rPr>
          <w:rFonts w:hint="default" w:ascii="Calibri" w:hAnsi="Calibri" w:cs="Calibri"/>
        </w:rPr>
      </w:pPr>
      <w:r>
        <w:rPr>
          <w:rFonts w:hint="default" w:ascii="Calibri" w:hAnsi="Calibri" w:cs="Calibri"/>
        </w:rPr>
        <w:t>Specific Requirements</w:t>
      </w:r>
      <w:bookmarkEnd w:id="52"/>
    </w:p>
    <w:p>
      <w:pPr>
        <w:pStyle w:val="15"/>
        <w:keepNext/>
        <w:keepLines/>
        <w:numPr>
          <w:ilvl w:val="0"/>
          <w:numId w:val="2"/>
        </w:numPr>
        <w:spacing w:before="40" w:after="0" w:line="360" w:lineRule="auto"/>
        <w:outlineLvl w:val="1"/>
        <w:rPr>
          <w:rFonts w:hint="default" w:ascii="Calibri" w:hAnsi="Calibri" w:eastAsia="宋体" w:cs="Calibri"/>
          <w:vanish/>
          <w:color w:val="365F90"/>
          <w:sz w:val="26"/>
          <w:szCs w:val="26"/>
        </w:rPr>
      </w:pPr>
      <w:bookmarkStart w:id="57" w:name="_Toc380510028"/>
      <w:bookmarkEnd w:id="57"/>
      <w:bookmarkStart w:id="58" w:name="_Toc380510074"/>
      <w:bookmarkEnd w:id="58"/>
      <w:bookmarkStart w:id="59" w:name="_Toc380604159"/>
      <w:bookmarkEnd w:id="59"/>
    </w:p>
    <w:p>
      <w:pPr>
        <w:pStyle w:val="3"/>
        <w:numPr>
          <w:ilvl w:val="1"/>
          <w:numId w:val="2"/>
        </w:numPr>
        <w:spacing w:line="360" w:lineRule="auto"/>
        <w:ind w:left="630" w:hanging="630"/>
        <w:rPr>
          <w:rFonts w:hint="default" w:ascii="Calibri" w:hAnsi="Calibri" w:cs="Calibri"/>
        </w:rPr>
      </w:pPr>
      <w:bookmarkStart w:id="60" w:name="_Toc29690"/>
      <w:r>
        <w:rPr>
          <w:rFonts w:hint="default" w:ascii="Calibri" w:hAnsi="Calibri" w:cs="Calibri"/>
        </w:rPr>
        <w:t>External interface requirements</w:t>
      </w:r>
      <w:bookmarkEnd w:id="60"/>
    </w:p>
    <w:p>
      <w:pPr>
        <w:spacing w:line="360" w:lineRule="auto"/>
        <w:rPr>
          <w:rFonts w:hint="default" w:ascii="Calibri" w:hAnsi="Calibri" w:cs="Calibri"/>
          <w:sz w:val="22"/>
          <w:szCs w:val="22"/>
        </w:rPr>
      </w:pPr>
      <w:r>
        <w:rPr>
          <w:rFonts w:hint="default" w:ascii="Calibri" w:hAnsi="Calibri" w:cs="Calibri"/>
          <w:sz w:val="22"/>
          <w:szCs w:val="22"/>
        </w:rPr>
        <w:t>This section provides a detailed description of all inputs into</w:t>
      </w:r>
      <w:bookmarkStart w:id="79" w:name="_GoBack"/>
      <w:bookmarkEnd w:id="79"/>
      <w:r>
        <w:rPr>
          <w:rFonts w:hint="default" w:ascii="Calibri" w:hAnsi="Calibri" w:cs="Calibri"/>
          <w:sz w:val="22"/>
          <w:szCs w:val="22"/>
        </w:rPr>
        <w:t xml:space="preserve"> and outputs from the system. It also provides basic prototypes of the user interface, and gives a description of the hardware, software and communication interfaces.</w:t>
      </w:r>
    </w:p>
    <w:p>
      <w:pPr>
        <w:pStyle w:val="4"/>
        <w:numPr>
          <w:ilvl w:val="2"/>
          <w:numId w:val="2"/>
        </w:numPr>
        <w:spacing w:line="360" w:lineRule="auto"/>
        <w:rPr>
          <w:rFonts w:hint="default" w:ascii="Calibri" w:hAnsi="Calibri" w:cs="Calibri"/>
        </w:rPr>
      </w:pPr>
      <w:bookmarkStart w:id="61" w:name="_Toc9946"/>
      <w:r>
        <w:rPr>
          <w:rFonts w:hint="default" w:ascii="Calibri" w:hAnsi="Calibri" w:cs="Calibri"/>
        </w:rPr>
        <w:t>User interfaces</w:t>
      </w:r>
      <w:bookmarkEnd w:id="61"/>
    </w:p>
    <w:p>
      <w:pPr>
        <w:spacing w:line="360" w:lineRule="auto"/>
        <w:rPr>
          <w:rFonts w:hint="default" w:ascii="Calibri" w:hAnsi="Calibri" w:cs="Calibri"/>
          <w:sz w:val="22"/>
          <w:szCs w:val="22"/>
        </w:rPr>
      </w:pPr>
      <w:r>
        <w:rPr>
          <w:rFonts w:hint="default" w:ascii="Calibri" w:hAnsi="Calibri" w:cs="Calibri"/>
          <w:sz w:val="22"/>
          <w:szCs w:val="22"/>
        </w:rPr>
        <w:t xml:space="preserve">As the system will not allow users signing up by themselves, there will be some top administrators, who can create new users, initialized with this system. </w:t>
      </w:r>
    </w:p>
    <w:p>
      <w:pPr>
        <w:spacing w:line="360" w:lineRule="auto"/>
        <w:rPr>
          <w:rFonts w:hint="default" w:ascii="Calibri" w:hAnsi="Calibri" w:cs="Calibri"/>
          <w:sz w:val="22"/>
          <w:szCs w:val="22"/>
        </w:rPr>
      </w:pPr>
      <w:r>
        <w:rPr>
          <w:rFonts w:hint="default" w:ascii="Calibri" w:hAnsi="Calibri" w:cs="Calibri"/>
          <w:sz w:val="22"/>
          <w:szCs w:val="22"/>
        </w:rPr>
        <w:t xml:space="preserve">In Figure 1, the administrator can create new user with role information, then a random password, which can be changed later after user’s login, will be sent to the new user’s email. </w:t>
      </w:r>
    </w:p>
    <w:p>
      <w:pPr>
        <w:spacing w:line="360" w:lineRule="auto"/>
        <w:rPr>
          <w:rFonts w:hint="default" w:ascii="Calibri" w:hAnsi="Calibri" w:cs="Calibri"/>
          <w:sz w:val="22"/>
          <w:szCs w:val="22"/>
        </w:rPr>
      </w:pPr>
      <w:r>
        <w:rPr>
          <w:rFonts w:hint="default" w:ascii="Calibri" w:hAnsi="Calibri" w:cs="Calibri"/>
          <w:sz w:val="22"/>
          <w:szCs w:val="22"/>
        </w:rPr>
        <w:t>In Figure 2, when user logins in, the system can identify his/her role, and then provide the user interfaces based on the role (Different roles have different permissions). Sometimes, user may forget his password, in this case, the system provides “password reset” feature as Figure 3, which can send a password reset link to the user’s email.</w:t>
      </w:r>
    </w:p>
    <w:p>
      <w:pPr>
        <w:spacing w:line="360" w:lineRule="auto"/>
        <w:jc w:val="center"/>
        <w:rPr>
          <w:rFonts w:hint="default" w:ascii="Calibri" w:hAnsi="Calibri" w:eastAsia="宋体" w:cs="Calibri"/>
        </w:rPr>
      </w:pPr>
      <w:r>
        <w:rPr>
          <w:rFonts w:hint="default" w:ascii="Calibri" w:hAnsi="Calibri" w:eastAsia="宋体" w:cs="Calibri"/>
          <w:sz w:val="22"/>
          <w:szCs w:val="22"/>
          <w:bdr w:val="single" w:color="auto" w:sz="4" w:space="0"/>
          <w:lang w:val="en-US" w:eastAsia="zh-CN" w:bidi="ar-SA"/>
        </w:rPr>
        <w:pict>
          <v:shape id="图片框 1025" o:spid="_x0000_s1026" type="#_x0000_t75" style="height:174pt;width:135.75pt;rotation:0f;" o:ole="f" fillcolor="#FFFFFF" filled="f" o:preferrelative="t" stroked="f" coordorigin="0,0" coordsize="21600,21600">
            <v:fill on="f" color2="#FFFFFF" focus="0%"/>
            <v:imagedata cropleft="6352f" cropright="6585f" gain="65536f" blacklevel="0f" gamma="0" o:title="" r:id="rId8"/>
            <o:lock v:ext="edit" position="f" selection="f" grouping="f" rotation="f" cropping="f" text="f" aspectratio="t"/>
            <w10:wrap type="none"/>
            <w10:anchorlock/>
          </v:shape>
        </w:pict>
      </w:r>
      <w:r>
        <w:rPr>
          <w:rFonts w:hint="default" w:ascii="Calibri" w:hAnsi="Calibri" w:eastAsia="宋体" w:cs="Calibri"/>
        </w:rPr>
        <w:t xml:space="preserve">  </w:t>
      </w:r>
      <w:r>
        <w:rPr>
          <w:rFonts w:hint="default" w:ascii="Calibri" w:hAnsi="Calibri" w:cs="Calibri"/>
          <w:lang w:val="en-US" w:eastAsia="zh-CN"/>
        </w:rPr>
        <w:t xml:space="preserve">   </w:t>
      </w:r>
      <w:r>
        <w:rPr>
          <w:rFonts w:hint="default" w:ascii="Calibri" w:hAnsi="Calibri" w:eastAsia="宋体" w:cs="Calibri"/>
          <w:sz w:val="22"/>
          <w:szCs w:val="22"/>
          <w:bdr w:val="single" w:color="auto" w:sz="4" w:space="0"/>
          <w:lang w:val="en-US" w:eastAsia="zh-CN" w:bidi="ar-SA"/>
        </w:rPr>
        <w:pict>
          <v:shape id="图片框 1026" o:spid="_x0000_s1027" type="#_x0000_t75" style="height:127.5pt;width:12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rFonts w:hint="default" w:ascii="Calibri" w:hAnsi="Calibri" w:eastAsia="宋体" w:cs="Calibri"/>
        </w:rPr>
        <w:t xml:space="preserve">  </w:t>
      </w:r>
      <w:r>
        <w:rPr>
          <w:rFonts w:hint="default" w:ascii="Calibri" w:hAnsi="Calibri" w:cs="Calibri"/>
          <w:lang w:val="en-US" w:eastAsia="zh-CN"/>
        </w:rPr>
        <w:t xml:space="preserve">   </w:t>
      </w:r>
      <w:r>
        <w:rPr>
          <w:rFonts w:hint="default" w:ascii="Calibri" w:hAnsi="Calibri" w:eastAsia="宋体" w:cs="Calibri"/>
          <w:sz w:val="22"/>
          <w:szCs w:val="22"/>
          <w:bdr w:val="single" w:color="auto" w:sz="4" w:space="0"/>
          <w:lang w:val="en-US" w:eastAsia="zh-CN" w:bidi="ar-SA"/>
        </w:rPr>
        <w:pict>
          <v:shape id="图片框 1031" o:spid="_x0000_s1028" type="#_x0000_t75" style="height:166.5pt;width:125.25pt;rotation:0f;" o:ole="f" fillcolor="#FFFFFF" filled="f" o:preferrelative="t" stroked="f" coordorigin="0,0" coordsize="21600,21600">
            <v:fill on="f" color2="#FFFFFF" focus="0%"/>
            <v:imagedata cropleft="9223f" cropright="4836f" gain="65536f" blacklevel="0f" gamma="0" o:title="" r:id="rId10"/>
            <o:lock v:ext="edit" position="f" selection="f" grouping="f" rotation="f" cropping="f" text="f" aspectratio="t"/>
            <w10:wrap type="none"/>
            <w10:anchorlock/>
          </v:shape>
        </w:pict>
      </w:r>
    </w:p>
    <w:p>
      <w:pPr>
        <w:spacing w:line="360" w:lineRule="auto"/>
        <w:jc w:val="center"/>
        <w:rPr>
          <w:rFonts w:hint="default" w:ascii="Calibri" w:hAnsi="Calibri" w:eastAsia="宋体" w:cs="Calibri"/>
        </w:rPr>
      </w:pPr>
      <w:r>
        <w:rPr>
          <w:rFonts w:hint="default" w:ascii="Calibri" w:hAnsi="Calibri" w:eastAsia="宋体" w:cs="Calibri"/>
        </w:rPr>
        <w:t xml:space="preserve">   </w:t>
      </w:r>
      <w:r>
        <w:rPr>
          <w:rFonts w:hint="default" w:ascii="Calibri" w:hAnsi="Calibri" w:cs="Calibri"/>
          <w:lang w:val="en-US" w:eastAsia="zh-CN"/>
        </w:rPr>
        <w:t xml:space="preserve">   </w:t>
      </w:r>
      <w:r>
        <w:rPr>
          <w:rFonts w:hint="default" w:ascii="Calibri" w:hAnsi="Calibri" w:eastAsia="宋体" w:cs="Calibri"/>
        </w:rPr>
        <w:t>Figure 1: User Create</w:t>
      </w:r>
      <w:r>
        <w:rPr>
          <w:rFonts w:hint="default" w:ascii="Calibri" w:hAnsi="Calibri" w:eastAsia="宋体" w:cs="Calibri"/>
        </w:rPr>
        <w:tab/>
      </w:r>
      <w:r>
        <w:rPr>
          <w:rFonts w:hint="default" w:ascii="Calibri" w:hAnsi="Calibri" w:cs="Calibri"/>
          <w:lang w:val="en-US" w:eastAsia="zh-CN"/>
        </w:rPr>
        <w:t xml:space="preserve">     </w:t>
      </w:r>
      <w:r>
        <w:rPr>
          <w:rFonts w:hint="default" w:ascii="Calibri" w:hAnsi="Calibri" w:eastAsia="宋体" w:cs="Calibri"/>
        </w:rPr>
        <w:t xml:space="preserve">Figure 2: User Login </w:t>
      </w:r>
      <w:r>
        <w:rPr>
          <w:rFonts w:hint="default" w:ascii="Calibri" w:hAnsi="Calibri" w:eastAsia="宋体" w:cs="Calibri"/>
        </w:rPr>
        <w:tab/>
      </w:r>
      <w:r>
        <w:rPr>
          <w:rFonts w:hint="default" w:ascii="Calibri" w:hAnsi="Calibri" w:cs="Calibri"/>
          <w:lang w:val="en-US" w:eastAsia="zh-CN"/>
        </w:rPr>
        <w:t xml:space="preserve">               </w:t>
      </w:r>
      <w:r>
        <w:rPr>
          <w:rFonts w:hint="default" w:ascii="Calibri" w:hAnsi="Calibri" w:eastAsia="宋体" w:cs="Calibri"/>
        </w:rPr>
        <w:t>Figure 3: Password Reset</w:t>
      </w:r>
    </w:p>
    <w:p>
      <w:pPr>
        <w:spacing w:line="360" w:lineRule="auto"/>
        <w:rPr>
          <w:rFonts w:hint="default" w:ascii="Calibri" w:hAnsi="Calibri" w:eastAsia="宋体" w:cs="Calibri"/>
        </w:rPr>
      </w:pPr>
      <w:r>
        <w:rPr>
          <w:rFonts w:hint="default" w:ascii="Calibri" w:hAnsi="Calibri" w:eastAsia="宋体" w:cs="Calibri"/>
        </w:rPr>
        <w:t>As Figure 4, the direct staff can submit an abuse report after login (The input fields may be more than provided in figure 4 at final project).</w:t>
      </w:r>
    </w:p>
    <w:p>
      <w:pPr>
        <w:spacing w:line="360" w:lineRule="auto"/>
        <w:jc w:val="center"/>
        <w:rPr>
          <w:rFonts w:hint="default" w:ascii="Calibri" w:hAnsi="Calibri" w:eastAsia="宋体" w:cs="Calibri"/>
        </w:rPr>
      </w:pPr>
      <w:r>
        <w:rPr>
          <w:rFonts w:hint="default" w:ascii="Calibri" w:hAnsi="Calibri" w:eastAsia="宋体" w:cs="Calibri"/>
          <w:sz w:val="22"/>
          <w:szCs w:val="22"/>
          <w:bdr w:val="single" w:color="auto" w:sz="4" w:space="0"/>
          <w:lang w:val="en-US" w:eastAsia="zh-CN" w:bidi="ar-SA"/>
        </w:rPr>
        <w:pict>
          <v:shape id="图片框 1028" o:spid="_x0000_s1029" type="#_x0000_t75" style="height:232.5pt;width:286.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ascii="Calibri" w:hAnsi="Calibri" w:eastAsia="宋体" w:cs="Calibri"/>
        </w:rPr>
        <w:t xml:space="preserve">  </w:t>
      </w:r>
    </w:p>
    <w:p>
      <w:pPr>
        <w:spacing w:line="360" w:lineRule="auto"/>
        <w:jc w:val="center"/>
        <w:rPr>
          <w:rFonts w:hint="default" w:ascii="Calibri" w:hAnsi="Calibri" w:eastAsia="宋体" w:cs="Calibri"/>
        </w:rPr>
      </w:pPr>
      <w:r>
        <w:rPr>
          <w:rFonts w:hint="default" w:ascii="Calibri" w:hAnsi="Calibri" w:eastAsia="宋体" w:cs="Calibri"/>
        </w:rPr>
        <w:t>Figure 4: Abuse Report</w:t>
      </w:r>
    </w:p>
    <w:p>
      <w:pPr>
        <w:spacing w:line="360" w:lineRule="auto"/>
        <w:rPr>
          <w:rFonts w:hint="default" w:ascii="Calibri" w:hAnsi="Calibri" w:eastAsia="宋体" w:cs="Calibri"/>
        </w:rPr>
      </w:pPr>
      <w:r>
        <w:rPr>
          <w:rFonts w:hint="default" w:ascii="Calibri" w:hAnsi="Calibri" w:eastAsia="宋体" w:cs="Calibri"/>
        </w:rPr>
        <w:t>In Figure 5, after login, the supervisor will see a list of abuse reports. He/she can click the title field to review the detailed information. Also, he/she can correct, and add information to a report</w:t>
      </w:r>
      <w:r>
        <w:rPr>
          <w:rFonts w:hint="default" w:ascii="Calibri" w:hAnsi="Calibri" w:cs="Calibri"/>
          <w:lang w:val="en-US" w:eastAsia="zh-CN"/>
        </w:rPr>
        <w:t xml:space="preserve">. At last, he/she can print </w:t>
      </w:r>
      <w:r>
        <w:rPr>
          <w:rFonts w:hint="default" w:ascii="Calibri" w:hAnsi="Calibri" w:eastAsia="宋体" w:cs="Calibri"/>
        </w:rPr>
        <w:t xml:space="preserve">it </w:t>
      </w:r>
      <w:r>
        <w:rPr>
          <w:rFonts w:hint="default" w:ascii="Calibri" w:hAnsi="Calibri" w:cs="Calibri"/>
          <w:lang w:val="en-US" w:eastAsia="zh-CN"/>
        </w:rPr>
        <w:t>into a hardcopy</w:t>
      </w:r>
      <w:r>
        <w:rPr>
          <w:rFonts w:hint="default" w:ascii="Calibri" w:hAnsi="Calibri" w:eastAsia="宋体" w:cs="Calibri"/>
        </w:rPr>
        <w:t>, as shown in Figure 6.</w:t>
      </w:r>
    </w:p>
    <w:p>
      <w:pPr>
        <w:spacing w:line="360" w:lineRule="auto"/>
        <w:jc w:val="center"/>
        <w:rPr>
          <w:rFonts w:hint="default" w:ascii="Calibri" w:hAnsi="Calibri" w:eastAsia="宋体" w:cs="Calibri"/>
        </w:rPr>
      </w:pPr>
      <w:r>
        <w:rPr>
          <w:rFonts w:hint="default" w:ascii="Calibri" w:hAnsi="Calibri" w:eastAsia="宋体" w:cs="Calibri"/>
          <w:sz w:val="22"/>
          <w:szCs w:val="22"/>
          <w:bdr w:val="single" w:color="auto" w:sz="4" w:space="0"/>
          <w:lang w:val="en-US" w:eastAsia="zh-CN" w:bidi="ar-SA"/>
        </w:rPr>
        <w:pict>
          <v:shape id="图片框 1029" o:spid="_x0000_s1030" type="#_x0000_t75" style="height:159.75pt;width:284.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spacing w:line="360" w:lineRule="auto"/>
        <w:jc w:val="center"/>
        <w:rPr>
          <w:rFonts w:hint="default" w:ascii="Calibri" w:hAnsi="Calibri" w:eastAsia="宋体" w:cs="Calibri"/>
        </w:rPr>
      </w:pPr>
      <w:r>
        <w:rPr>
          <w:rFonts w:hint="default" w:ascii="Calibri" w:hAnsi="Calibri" w:eastAsia="宋体" w:cs="Calibri"/>
        </w:rPr>
        <w:t>Figure 5: Abuse Report List Review</w:t>
      </w:r>
    </w:p>
    <w:p>
      <w:pPr>
        <w:spacing w:line="360" w:lineRule="auto"/>
        <w:jc w:val="center"/>
        <w:rPr>
          <w:rFonts w:hint="default" w:ascii="Calibri" w:hAnsi="Calibri" w:eastAsia="宋体" w:cs="Calibri"/>
        </w:rPr>
      </w:pPr>
    </w:p>
    <w:p>
      <w:pPr>
        <w:spacing w:line="360" w:lineRule="auto"/>
        <w:jc w:val="center"/>
        <w:rPr>
          <w:rFonts w:hint="default" w:ascii="Calibri" w:hAnsi="Calibri" w:eastAsia="宋体" w:cs="Calibri"/>
        </w:rPr>
      </w:pPr>
      <w:r>
        <w:rPr>
          <w:rFonts w:hint="default" w:ascii="Calibri" w:hAnsi="Calibri" w:eastAsia="宋体" w:cs="Calibri"/>
          <w:sz w:val="22"/>
          <w:szCs w:val="22"/>
          <w:bdr w:val="single" w:color="auto" w:sz="4" w:space="0"/>
          <w:lang w:val="en-US" w:eastAsia="zh-CN" w:bidi="ar-SA"/>
        </w:rPr>
        <w:pict>
          <v:shape id="图片框 1030" o:spid="_x0000_s1031" type="#_x0000_t75" style="height:267pt;width:275.55pt;rotation:0f;" o:ole="f" fillcolor="#FFFFFF" filled="f" o:preferrelative="t" stroked="f" coordorigin="0,0" coordsize="21600,21600">
            <v:fill on="f" color2="#FFFFFF" focus="0%"/>
            <v:imagedata gain="65536f" blacklevel="0f" gamma="0" o:title="ReportOnline" r:id="rId13"/>
            <o:lock v:ext="edit" position="f" selection="f" grouping="f" rotation="f" cropping="f" text="f" aspectratio="t"/>
            <w10:wrap type="none"/>
            <w10:anchorlock/>
          </v:shape>
        </w:pict>
      </w:r>
    </w:p>
    <w:p>
      <w:pPr>
        <w:spacing w:line="360" w:lineRule="auto"/>
        <w:jc w:val="center"/>
        <w:rPr>
          <w:rFonts w:hint="default" w:ascii="Calibri" w:hAnsi="Calibri" w:eastAsia="宋体" w:cs="Calibri"/>
        </w:rPr>
      </w:pPr>
      <w:r>
        <w:rPr>
          <w:rFonts w:hint="default" w:ascii="Calibri" w:hAnsi="Calibri" w:eastAsia="宋体" w:cs="Calibri"/>
        </w:rPr>
        <w:t>Figure 6: Abuse Report Email to DPPC</w:t>
      </w:r>
    </w:p>
    <w:p>
      <w:pPr>
        <w:spacing w:line="360" w:lineRule="auto"/>
        <w:rPr>
          <w:rFonts w:hint="default" w:ascii="Calibri" w:hAnsi="Calibri" w:eastAsia="宋体" w:cs="Calibri"/>
        </w:rPr>
      </w:pPr>
      <w:r>
        <w:rPr>
          <w:rFonts w:hint="default" w:ascii="Calibri" w:hAnsi="Calibri" w:eastAsia="宋体" w:cs="Calibri"/>
        </w:rPr>
        <w:t xml:space="preserve">Actually, above are just parts of user interfaces, and the system will be more complex in details. </w:t>
      </w:r>
    </w:p>
    <w:p>
      <w:pPr>
        <w:pStyle w:val="4"/>
        <w:numPr>
          <w:ilvl w:val="2"/>
          <w:numId w:val="2"/>
        </w:numPr>
        <w:spacing w:line="360" w:lineRule="auto"/>
        <w:rPr>
          <w:rFonts w:hint="default" w:ascii="Calibri" w:hAnsi="Calibri" w:cs="Calibri"/>
        </w:rPr>
      </w:pPr>
      <w:bookmarkStart w:id="62" w:name="_Toc21519"/>
      <w:r>
        <w:rPr>
          <w:rFonts w:hint="default" w:ascii="Calibri" w:hAnsi="Calibri" w:cs="Calibri"/>
        </w:rPr>
        <w:t>Hardware interfaces</w:t>
      </w:r>
      <w:bookmarkEnd w:id="62"/>
    </w:p>
    <w:p>
      <w:pPr>
        <w:spacing w:line="360" w:lineRule="auto"/>
        <w:rPr>
          <w:rFonts w:hint="default" w:ascii="Calibri" w:hAnsi="Calibri" w:cs="Calibri"/>
        </w:rPr>
      </w:pPr>
      <w:r>
        <w:rPr>
          <w:rFonts w:hint="default" w:ascii="Calibri" w:hAnsi="Calibri" w:cs="Calibri"/>
        </w:rPr>
        <w:t>Since we will make a web-based system, there is no direct hardware interface.</w:t>
      </w:r>
    </w:p>
    <w:p>
      <w:pPr>
        <w:pStyle w:val="4"/>
        <w:numPr>
          <w:ilvl w:val="2"/>
          <w:numId w:val="2"/>
        </w:numPr>
        <w:spacing w:line="360" w:lineRule="auto"/>
        <w:rPr>
          <w:rFonts w:hint="default" w:ascii="Calibri" w:hAnsi="Calibri" w:cs="Calibri"/>
        </w:rPr>
      </w:pPr>
      <w:bookmarkStart w:id="63" w:name="_Toc23903"/>
      <w:r>
        <w:rPr>
          <w:rFonts w:hint="default" w:ascii="Calibri" w:hAnsi="Calibri" w:cs="Calibri"/>
        </w:rPr>
        <w:t>Software interfaces</w:t>
      </w:r>
      <w:bookmarkEnd w:id="63"/>
    </w:p>
    <w:p>
      <w:pPr>
        <w:spacing w:line="360" w:lineRule="auto"/>
        <w:rPr>
          <w:rFonts w:hint="default" w:ascii="Calibri" w:hAnsi="Calibri" w:cs="Calibri"/>
        </w:rPr>
      </w:pPr>
      <w:r>
        <w:rPr>
          <w:rFonts w:hint="default" w:ascii="Calibri" w:hAnsi="Calibri" w:cs="Calibri"/>
        </w:rPr>
        <w:t>We will setup the Web server and database server in the same computer, which will simplify the communication between different servers. The communication between the database and the web consists of operation concerning both reading and writing the data. As the system will provide email sending service, an email server is needed. Even the email sending server is apart, it provides email sending API, which can be called in web server.</w:t>
      </w:r>
    </w:p>
    <w:p>
      <w:pPr>
        <w:pStyle w:val="3"/>
        <w:numPr>
          <w:ilvl w:val="1"/>
          <w:numId w:val="2"/>
        </w:numPr>
        <w:spacing w:line="360" w:lineRule="auto"/>
        <w:ind w:left="630" w:hanging="630"/>
        <w:rPr>
          <w:rFonts w:hint="default" w:ascii="Calibri" w:hAnsi="Calibri" w:cs="Calibri"/>
        </w:rPr>
      </w:pPr>
      <w:bookmarkStart w:id="64" w:name="_Toc10067"/>
      <w:r>
        <w:rPr>
          <w:rFonts w:hint="default" w:ascii="Calibri" w:hAnsi="Calibri" w:cs="Calibri"/>
        </w:rPr>
        <w:t>Functional requirements</w:t>
      </w:r>
      <w:bookmarkEnd w:id="64"/>
    </w:p>
    <w:p>
      <w:pPr>
        <w:rPr>
          <w:rFonts w:hint="default" w:ascii="Calibri" w:hAnsi="Calibri" w:cs="Calibri"/>
        </w:rPr>
      </w:pPr>
      <w:r>
        <w:rPr>
          <w:rFonts w:hint="default" w:ascii="Calibri" w:hAnsi="Calibri" w:cs="Calibri"/>
        </w:rPr>
        <w:t>This section includes the requirements that specify all the fundamental actions of the software system.</w:t>
      </w:r>
    </w:p>
    <w:p>
      <w:pPr>
        <w:pStyle w:val="4"/>
        <w:numPr>
          <w:ilvl w:val="2"/>
          <w:numId w:val="2"/>
        </w:numPr>
        <w:spacing w:line="360" w:lineRule="auto"/>
        <w:rPr>
          <w:rFonts w:hint="default" w:ascii="Calibri" w:hAnsi="Calibri" w:cs="Calibri"/>
        </w:rPr>
      </w:pPr>
      <w:bookmarkStart w:id="65" w:name="_Toc380510081"/>
      <w:bookmarkStart w:id="66" w:name="_Toc3514"/>
      <w:r>
        <w:rPr>
          <w:rFonts w:hint="default" w:ascii="Calibri" w:hAnsi="Calibri" w:cs="Calibri"/>
        </w:rPr>
        <w:t xml:space="preserve">User Class 1 – </w:t>
      </w:r>
      <w:bookmarkEnd w:id="65"/>
      <w:r>
        <w:rPr>
          <w:rFonts w:hint="default" w:ascii="Calibri" w:hAnsi="Calibri" w:cs="Calibri"/>
        </w:rPr>
        <w:t>Direct Support Staff</w:t>
      </w:r>
      <w:bookmarkEnd w:id="66"/>
    </w:p>
    <w:p>
      <w:pPr>
        <w:pStyle w:val="15"/>
        <w:numPr>
          <w:ilvl w:val="3"/>
          <w:numId w:val="2"/>
        </w:numPr>
        <w:spacing w:line="360" w:lineRule="auto"/>
        <w:rPr>
          <w:ins w:id="5" w:author="Guanxiong Liu" w:date="2014-02-19T13:23:00Z"/>
          <w:rFonts w:hint="default" w:ascii="Calibri" w:hAnsi="Calibri" w:cs="Calibri"/>
        </w:rPr>
        <w:pPrChange w:id="4" w:author="Guanxiong Liu" w:date="2014-02-19T13:22:00Z">
          <w:pPr>
            <w:spacing w:line="360" w:lineRule="auto"/>
          </w:pPr>
        </w:pPrChange>
      </w:pPr>
      <w:ins w:id="6" w:author="Guanxiong Liu" w:date="2014-02-19T13:22:00Z">
        <w:r>
          <w:rPr>
            <w:rFonts w:hint="default" w:ascii="Calibri" w:hAnsi="Calibri" w:cs="Calibri"/>
          </w:rPr>
          <w:t>Functional requirements 1.1</w:t>
        </w:r>
      </w:ins>
    </w:p>
    <w:p>
      <w:pPr>
        <w:pStyle w:val="15"/>
        <w:spacing w:line="360" w:lineRule="auto"/>
        <w:ind w:left="1440"/>
        <w:rPr>
          <w:ins w:id="7" w:author="Guanxiong Liu" w:date="2014-02-19T13:24:00Z"/>
          <w:rFonts w:hint="default" w:ascii="Calibri" w:hAnsi="Calibri" w:cs="Calibri"/>
        </w:rPr>
      </w:pPr>
      <w:ins w:id="8" w:author="Guanxiong Liu" w:date="2014-02-19T13:24:00Z">
        <w:r>
          <w:rPr>
            <w:rFonts w:hint="default" w:ascii="Calibri" w:hAnsi="Calibri" w:cs="Calibri"/>
          </w:rPr>
          <w:t xml:space="preserve">ID: FR1 </w:t>
        </w:r>
      </w:ins>
    </w:p>
    <w:p>
      <w:pPr>
        <w:pStyle w:val="15"/>
        <w:spacing w:line="360" w:lineRule="auto"/>
        <w:ind w:left="1440"/>
        <w:rPr>
          <w:ins w:id="9" w:author="Guanxiong Liu" w:date="2014-02-19T13:24:00Z"/>
          <w:rFonts w:hint="default" w:ascii="Calibri" w:hAnsi="Calibri" w:cs="Calibri"/>
        </w:rPr>
      </w:pPr>
      <w:ins w:id="10" w:author="Guanxiong Liu" w:date="2014-02-19T13:24:00Z">
        <w:r>
          <w:rPr>
            <w:rFonts w:hint="default" w:ascii="Calibri" w:hAnsi="Calibri" w:cs="Calibri"/>
          </w:rPr>
          <w:t xml:space="preserve">TITLE: </w:t>
        </w:r>
      </w:ins>
      <w:ins w:id="11" w:author="Guanxiong Liu" w:date="2014-02-19T13:44:00Z">
        <w:r>
          <w:rPr>
            <w:rFonts w:hint="default" w:ascii="Calibri" w:hAnsi="Calibri" w:cs="Calibri"/>
          </w:rPr>
          <w:t>Register to the system</w:t>
        </w:r>
      </w:ins>
    </w:p>
    <w:p>
      <w:pPr>
        <w:pStyle w:val="15"/>
        <w:spacing w:line="360" w:lineRule="auto"/>
        <w:ind w:left="1440"/>
        <w:rPr>
          <w:ins w:id="12" w:author="Guanxiong Liu" w:date="2014-02-19T13:24:00Z"/>
          <w:rFonts w:hint="default" w:ascii="Calibri" w:hAnsi="Calibri" w:cs="Calibri"/>
        </w:rPr>
      </w:pPr>
      <w:ins w:id="13" w:author="Guanxiong Liu" w:date="2014-02-19T13:24:00Z">
        <w:r>
          <w:rPr>
            <w:rFonts w:hint="default" w:ascii="Calibri" w:hAnsi="Calibri" w:cs="Calibri"/>
          </w:rPr>
          <w:t xml:space="preserve">DESC: </w:t>
        </w:r>
      </w:ins>
      <w:ins w:id="14" w:author="Guanxiong Liu" w:date="2014-02-19T13:45:00Z">
        <w:r>
          <w:rPr>
            <w:rFonts w:hint="default" w:ascii="Calibri" w:hAnsi="Calibri" w:cs="Calibri"/>
          </w:rPr>
          <w:t xml:space="preserve">A direct staff should be able to register </w:t>
        </w:r>
      </w:ins>
      <w:ins w:id="15" w:author="Guanxiong Liu" w:date="2014-02-19T14:00:00Z">
        <w:r>
          <w:rPr>
            <w:rFonts w:hint="default" w:ascii="Calibri" w:hAnsi="Calibri" w:cs="Calibri"/>
          </w:rPr>
          <w:t>his or her</w:t>
        </w:r>
      </w:ins>
      <w:ins w:id="16" w:author="Guanxiong Liu" w:date="2014-02-19T13:45:00Z">
        <w:r>
          <w:rPr>
            <w:rFonts w:hint="default" w:ascii="Calibri" w:hAnsi="Calibri" w:cs="Calibri"/>
          </w:rPr>
          <w:t xml:space="preserve"> account in the system with the default user name and password</w:t>
        </w:r>
      </w:ins>
      <w:ins w:id="17" w:author="Guanxiong Liu" w:date="2014-02-19T15:21:00Z">
        <w:r>
          <w:rPr>
            <w:rFonts w:hint="default" w:ascii="Calibri" w:hAnsi="Calibri" w:cs="Calibri"/>
          </w:rPr>
          <w:t xml:space="preserve"> from the </w:t>
        </w:r>
      </w:ins>
      <w:ins w:id="18" w:author="Guanxiong Liu" w:date="2014-02-19T15:22:00Z">
        <w:r>
          <w:rPr>
            <w:rFonts w:hint="default" w:ascii="Calibri" w:hAnsi="Calibri" w:cs="Calibri"/>
          </w:rPr>
          <w:t xml:space="preserve">system </w:t>
        </w:r>
      </w:ins>
      <w:ins w:id="19" w:author="Guanxiong Liu" w:date="2014-02-19T15:21:00Z">
        <w:r>
          <w:rPr>
            <w:rFonts w:hint="default" w:ascii="Calibri" w:hAnsi="Calibri" w:cs="Calibri"/>
          </w:rPr>
          <w:t>administrator</w:t>
        </w:r>
      </w:ins>
    </w:p>
    <w:p>
      <w:pPr>
        <w:pStyle w:val="15"/>
        <w:spacing w:line="360" w:lineRule="auto"/>
        <w:ind w:left="1440"/>
        <w:rPr>
          <w:ins w:id="20" w:author="Guanxiong Liu" w:date="2014-02-19T13:24:00Z"/>
          <w:rFonts w:hint="default" w:ascii="Calibri" w:hAnsi="Calibri" w:cs="Calibri"/>
        </w:rPr>
      </w:pPr>
      <w:ins w:id="21" w:author="Guanxiong Liu" w:date="2014-02-19T13:24:00Z">
        <w:r>
          <w:rPr>
            <w:rFonts w:hint="default" w:ascii="Calibri" w:hAnsi="Calibri" w:cs="Calibri"/>
          </w:rPr>
          <w:t xml:space="preserve">RAT: In order for a user to </w:t>
        </w:r>
      </w:ins>
      <w:ins w:id="22" w:author="Guanxiong Liu" w:date="2014-02-19T13:47:00Z">
        <w:r>
          <w:rPr>
            <w:rFonts w:hint="default" w:ascii="Calibri" w:hAnsi="Calibri" w:cs="Calibri"/>
          </w:rPr>
          <w:t>set his or her own user name and password</w:t>
        </w:r>
      </w:ins>
    </w:p>
    <w:p>
      <w:pPr>
        <w:pStyle w:val="15"/>
        <w:spacing w:line="360" w:lineRule="auto"/>
        <w:ind w:left="1440"/>
        <w:rPr>
          <w:ins w:id="24" w:author="Guanxiong Liu" w:date="2014-02-19T13:23:00Z"/>
          <w:rFonts w:hint="default" w:ascii="Calibri" w:hAnsi="Calibri" w:cs="Calibri"/>
        </w:rPr>
        <w:pPrChange w:id="23" w:author="Guanxiong Liu" w:date="2014-02-19T13:23:00Z">
          <w:pPr>
            <w:spacing w:line="360" w:lineRule="auto"/>
          </w:pPr>
        </w:pPrChange>
      </w:pPr>
      <w:ins w:id="25" w:author="Guanxiong Liu" w:date="2014-02-19T13:24:00Z">
        <w:r>
          <w:rPr>
            <w:rFonts w:hint="default" w:ascii="Calibri" w:hAnsi="Calibri" w:cs="Calibri"/>
          </w:rPr>
          <w:t xml:space="preserve">DEP: None </w:t>
        </w:r>
      </w:ins>
      <w:ins w:id="26" w:author="Guanxiong Liu" w:date="2014-02-19T13:24:00Z">
        <w:r>
          <w:rPr>
            <w:rFonts w:hint="default" w:ascii="Calibri" w:hAnsi="Calibri" w:cs="Calibri"/>
          </w:rPr>
          <w:cr/>
        </w:r>
      </w:ins>
    </w:p>
    <w:p>
      <w:pPr>
        <w:pStyle w:val="15"/>
        <w:numPr>
          <w:ilvl w:val="3"/>
          <w:numId w:val="2"/>
        </w:numPr>
        <w:spacing w:line="360" w:lineRule="auto"/>
        <w:rPr>
          <w:ins w:id="28" w:author="Guanxiong Liu" w:date="2014-02-19T13:51:00Z"/>
          <w:rFonts w:hint="default" w:ascii="Calibri" w:hAnsi="Calibri" w:cs="Calibri"/>
        </w:rPr>
        <w:pPrChange w:id="27" w:author="Guanxiong Liu" w:date="2014-02-19T13:22:00Z">
          <w:pPr>
            <w:spacing w:line="360" w:lineRule="auto"/>
          </w:pPr>
        </w:pPrChange>
      </w:pPr>
      <w:ins w:id="29" w:author="Guanxiong Liu" w:date="2014-02-19T13:23:00Z">
        <w:r>
          <w:rPr>
            <w:rFonts w:hint="default" w:ascii="Calibri" w:hAnsi="Calibri" w:cs="Calibri"/>
          </w:rPr>
          <w:t>Functional requirements 1.2</w:t>
        </w:r>
      </w:ins>
    </w:p>
    <w:p>
      <w:pPr>
        <w:pStyle w:val="15"/>
        <w:spacing w:line="360" w:lineRule="auto"/>
        <w:ind w:left="1440"/>
        <w:rPr>
          <w:ins w:id="30" w:author="Guanxiong Liu" w:date="2014-02-19T13:51:00Z"/>
          <w:rFonts w:hint="default" w:ascii="Calibri" w:hAnsi="Calibri" w:cs="Calibri"/>
        </w:rPr>
      </w:pPr>
      <w:ins w:id="31" w:author="Guanxiong Liu" w:date="2014-02-19T13:51:00Z">
        <w:r>
          <w:rPr>
            <w:rFonts w:hint="default" w:ascii="Calibri" w:hAnsi="Calibri" w:cs="Calibri"/>
          </w:rPr>
          <w:t>ID: FR2</w:t>
        </w:r>
      </w:ins>
    </w:p>
    <w:p>
      <w:pPr>
        <w:pStyle w:val="15"/>
        <w:spacing w:line="360" w:lineRule="auto"/>
        <w:ind w:left="1440"/>
        <w:rPr>
          <w:ins w:id="32" w:author="Guanxiong Liu" w:date="2014-02-19T13:51:00Z"/>
          <w:rFonts w:hint="default" w:ascii="Calibri" w:hAnsi="Calibri" w:cs="Calibri"/>
        </w:rPr>
      </w:pPr>
      <w:ins w:id="33" w:author="Guanxiong Liu" w:date="2014-02-19T13:51:00Z">
        <w:r>
          <w:rPr>
            <w:rFonts w:hint="default" w:ascii="Calibri" w:hAnsi="Calibri" w:cs="Calibri"/>
          </w:rPr>
          <w:t xml:space="preserve">TITLE: </w:t>
        </w:r>
      </w:ins>
      <w:ins w:id="34" w:author="Guanxiong Liu" w:date="2014-02-19T13:59:00Z">
        <w:r>
          <w:rPr>
            <w:rFonts w:hint="default" w:ascii="Calibri" w:hAnsi="Calibri" w:cs="Calibri"/>
          </w:rPr>
          <w:t>Login the system</w:t>
        </w:r>
      </w:ins>
    </w:p>
    <w:p>
      <w:pPr>
        <w:pStyle w:val="15"/>
        <w:spacing w:line="360" w:lineRule="auto"/>
        <w:ind w:left="1440"/>
        <w:rPr>
          <w:ins w:id="35" w:author="Guanxiong Liu" w:date="2014-02-19T13:51:00Z"/>
          <w:rFonts w:hint="default" w:ascii="Calibri" w:hAnsi="Calibri" w:cs="Calibri"/>
        </w:rPr>
      </w:pPr>
      <w:ins w:id="36" w:author="Guanxiong Liu" w:date="2014-02-19T13:51:00Z">
        <w:r>
          <w:rPr>
            <w:rFonts w:hint="default" w:ascii="Calibri" w:hAnsi="Calibri" w:cs="Calibri"/>
          </w:rPr>
          <w:t xml:space="preserve">DESC: </w:t>
        </w:r>
      </w:ins>
      <w:ins w:id="37" w:author="Guanxiong Liu" w:date="2014-02-19T14:00:00Z">
        <w:r>
          <w:rPr>
            <w:rFonts w:hint="default" w:ascii="Calibri" w:hAnsi="Calibri" w:cs="Calibri"/>
          </w:rPr>
          <w:t xml:space="preserve">A direct staff should be able to login </w:t>
        </w:r>
      </w:ins>
      <w:ins w:id="38" w:author="Guanxiong Liu" w:date="2014-02-19T14:44:00Z">
        <w:r>
          <w:rPr>
            <w:rFonts w:hint="default" w:ascii="Calibri" w:hAnsi="Calibri" w:cs="Calibri"/>
          </w:rPr>
          <w:t xml:space="preserve">his or her </w:t>
        </w:r>
      </w:ins>
      <w:ins w:id="39" w:author="Guanxiong Liu" w:date="2014-02-19T14:00:00Z">
        <w:r>
          <w:rPr>
            <w:rFonts w:hint="default" w:ascii="Calibri" w:hAnsi="Calibri" w:cs="Calibri"/>
          </w:rPr>
          <w:t>account in the system with the user name and password</w:t>
        </w:r>
      </w:ins>
      <w:ins w:id="40" w:author="Guanxiong Liu" w:date="2014-02-19T13:51:00Z">
        <w:r>
          <w:rPr>
            <w:rFonts w:hint="default" w:ascii="Calibri" w:hAnsi="Calibri" w:cs="Calibri"/>
          </w:rPr>
          <w:t xml:space="preserve"> </w:t>
        </w:r>
      </w:ins>
    </w:p>
    <w:p>
      <w:pPr>
        <w:pStyle w:val="15"/>
        <w:spacing w:line="360" w:lineRule="auto"/>
        <w:ind w:left="1440"/>
        <w:rPr>
          <w:ins w:id="41" w:author="Guanxiong Liu" w:date="2014-02-19T13:51:00Z"/>
          <w:rFonts w:hint="default" w:ascii="Calibri" w:hAnsi="Calibri" w:cs="Calibri"/>
        </w:rPr>
      </w:pPr>
      <w:ins w:id="42" w:author="Guanxiong Liu" w:date="2014-02-19T13:51:00Z">
        <w:r>
          <w:rPr>
            <w:rFonts w:hint="default" w:ascii="Calibri" w:hAnsi="Calibri" w:cs="Calibri"/>
          </w:rPr>
          <w:t xml:space="preserve">RAT: </w:t>
        </w:r>
      </w:ins>
      <w:ins w:id="43" w:author="Guanxiong Liu" w:date="2014-02-19T14:49:00Z">
        <w:r>
          <w:rPr>
            <w:rFonts w:hint="default" w:ascii="Calibri" w:hAnsi="Calibri" w:cs="Calibri"/>
          </w:rPr>
          <w:t>In order for a user to login</w:t>
        </w:r>
      </w:ins>
      <w:ins w:id="44" w:author="Guanxiong Liu" w:date="2014-02-19T14:52:00Z">
        <w:r>
          <w:rPr>
            <w:rFonts w:hint="default" w:ascii="Calibri" w:hAnsi="Calibri" w:cs="Calibri"/>
          </w:rPr>
          <w:t xml:space="preserve"> the system</w:t>
        </w:r>
      </w:ins>
      <w:ins w:id="45" w:author="Guanxiong Liu" w:date="2014-02-19T14:49:00Z">
        <w:r>
          <w:rPr>
            <w:rFonts w:hint="default" w:ascii="Calibri" w:hAnsi="Calibri" w:cs="Calibri"/>
          </w:rPr>
          <w:t xml:space="preserve"> </w:t>
        </w:r>
      </w:ins>
      <w:ins w:id="46" w:author="Guanxiong Liu" w:date="2014-02-19T14:50:00Z">
        <w:r>
          <w:rPr>
            <w:rFonts w:hint="default" w:ascii="Calibri" w:hAnsi="Calibri" w:cs="Calibri"/>
          </w:rPr>
          <w:t>after</w:t>
        </w:r>
      </w:ins>
      <w:ins w:id="47" w:author="Guanxiong Liu" w:date="2014-02-19T14:49:00Z">
        <w:r>
          <w:rPr>
            <w:rFonts w:hint="default" w:ascii="Calibri" w:hAnsi="Calibri" w:cs="Calibri"/>
          </w:rPr>
          <w:t xml:space="preserve"> </w:t>
        </w:r>
      </w:ins>
      <w:ins w:id="48" w:author="Guanxiong Liu" w:date="2014-02-19T14:52:00Z">
        <w:r>
          <w:rPr>
            <w:rFonts w:hint="default" w:ascii="Calibri" w:hAnsi="Calibri" w:cs="Calibri"/>
          </w:rPr>
          <w:t>register</w:t>
        </w:r>
      </w:ins>
    </w:p>
    <w:p>
      <w:pPr>
        <w:pStyle w:val="15"/>
        <w:spacing w:line="360" w:lineRule="auto"/>
        <w:ind w:left="1440"/>
        <w:rPr>
          <w:ins w:id="50" w:author="Guanxiong Liu" w:date="2014-02-19T23:51:00Z"/>
          <w:rFonts w:hint="default" w:ascii="Calibri" w:hAnsi="Calibri" w:cs="Calibri"/>
        </w:rPr>
        <w:pPrChange w:id="49" w:author="Guanxiong Liu" w:date="2014-02-19T13:51:00Z">
          <w:pPr>
            <w:spacing w:line="360" w:lineRule="auto"/>
          </w:pPr>
        </w:pPrChange>
      </w:pPr>
      <w:ins w:id="51" w:author="Guanxiong Liu" w:date="2014-02-19T13:51:00Z">
        <w:r>
          <w:rPr>
            <w:rFonts w:hint="default" w:ascii="Calibri" w:hAnsi="Calibri" w:cs="Calibri"/>
          </w:rPr>
          <w:t xml:space="preserve">DEP: </w:t>
        </w:r>
      </w:ins>
      <w:ins w:id="52" w:author="Guanxiong Liu" w:date="2014-02-19T15:05:00Z">
        <w:r>
          <w:rPr>
            <w:rFonts w:hint="default" w:ascii="Calibri" w:hAnsi="Calibri" w:cs="Calibri"/>
          </w:rPr>
          <w:t>FR1</w:t>
        </w:r>
      </w:ins>
      <w:ins w:id="53" w:author="Guanxiong Liu" w:date="2014-02-19T13:51:00Z">
        <w:r>
          <w:rPr>
            <w:rFonts w:hint="default" w:ascii="Calibri" w:hAnsi="Calibri" w:cs="Calibri"/>
          </w:rPr>
          <w:t xml:space="preserve"> </w:t>
        </w:r>
      </w:ins>
      <w:ins w:id="54" w:author="Guanxiong Liu" w:date="2014-02-19T13:51:00Z">
        <w:r>
          <w:rPr>
            <w:rFonts w:hint="default" w:ascii="Calibri" w:hAnsi="Calibri" w:cs="Calibri"/>
          </w:rPr>
          <w:cr/>
        </w:r>
      </w:ins>
    </w:p>
    <w:p>
      <w:pPr>
        <w:pStyle w:val="15"/>
        <w:numPr>
          <w:ilvl w:val="3"/>
          <w:numId w:val="2"/>
        </w:numPr>
        <w:spacing w:line="360" w:lineRule="auto"/>
        <w:rPr>
          <w:ins w:id="56" w:author="Guanxiong Liu" w:date="2014-02-19T23:53:00Z"/>
          <w:rFonts w:hint="default" w:ascii="Calibri" w:hAnsi="Calibri" w:cs="Calibri"/>
        </w:rPr>
        <w:pPrChange w:id="55" w:author="Guanxiong Liu" w:date="2014-02-19T23:53:00Z">
          <w:pPr>
            <w:spacing w:line="360" w:lineRule="auto"/>
          </w:pPr>
        </w:pPrChange>
      </w:pPr>
      <w:ins w:id="57" w:author="Guanxiong Liu" w:date="2014-02-19T23:53:00Z">
        <w:r>
          <w:rPr>
            <w:rFonts w:hint="default" w:ascii="Calibri" w:hAnsi="Calibri" w:cs="Calibri"/>
          </w:rPr>
          <w:t>Functional requirements 1.2</w:t>
        </w:r>
      </w:ins>
    </w:p>
    <w:p>
      <w:pPr>
        <w:pStyle w:val="15"/>
        <w:spacing w:line="360" w:lineRule="auto"/>
        <w:ind w:left="1440"/>
        <w:rPr>
          <w:ins w:id="58" w:author="Guanxiong Liu" w:date="2014-02-19T23:56:00Z"/>
          <w:rFonts w:hint="default" w:ascii="Calibri" w:hAnsi="Calibri" w:cs="Calibri"/>
        </w:rPr>
      </w:pPr>
      <w:ins w:id="59" w:author="Guanxiong Liu" w:date="2014-02-19T23:56:00Z">
        <w:r>
          <w:rPr>
            <w:rFonts w:hint="default" w:ascii="Calibri" w:hAnsi="Calibri" w:cs="Calibri"/>
          </w:rPr>
          <w:t>ID: FR2</w:t>
        </w:r>
      </w:ins>
      <w:ins w:id="60" w:author="Guanxiong Liu" w:date="2014-02-19T23:56:00Z">
        <w:r>
          <w:rPr>
            <w:rFonts w:hint="default" w:ascii="Calibri" w:hAnsi="Calibri" w:cs="Calibri"/>
          </w:rPr>
          <w:t>9</w:t>
        </w:r>
      </w:ins>
    </w:p>
    <w:p>
      <w:pPr>
        <w:pStyle w:val="15"/>
        <w:spacing w:line="360" w:lineRule="auto"/>
        <w:ind w:left="1440"/>
        <w:rPr>
          <w:ins w:id="61" w:author="Guanxiong Liu" w:date="2014-02-19T23:56:00Z"/>
          <w:rFonts w:hint="default" w:ascii="Calibri" w:hAnsi="Calibri" w:cs="Calibri"/>
        </w:rPr>
      </w:pPr>
      <w:ins w:id="62" w:author="Guanxiong Liu" w:date="2014-02-19T23:56:00Z">
        <w:r>
          <w:rPr>
            <w:rFonts w:hint="default" w:ascii="Calibri" w:hAnsi="Calibri" w:cs="Calibri"/>
          </w:rPr>
          <w:t xml:space="preserve">TITLE: </w:t>
        </w:r>
      </w:ins>
      <w:ins w:id="63" w:author="Guanxiong Liu" w:date="2014-02-19T23:56:00Z">
        <w:r>
          <w:rPr>
            <w:rFonts w:hint="default" w:ascii="Calibri" w:hAnsi="Calibri" w:cs="Calibri"/>
          </w:rPr>
          <w:t>Reset</w:t>
        </w:r>
      </w:ins>
      <w:ins w:id="64" w:author="Guanxiong Liu" w:date="2014-02-19T23:56:00Z">
        <w:r>
          <w:rPr>
            <w:rFonts w:hint="default" w:ascii="Calibri" w:hAnsi="Calibri" w:cs="Calibri"/>
          </w:rPr>
          <w:t xml:space="preserve"> the password</w:t>
        </w:r>
      </w:ins>
    </w:p>
    <w:p>
      <w:pPr>
        <w:pStyle w:val="15"/>
        <w:spacing w:line="360" w:lineRule="auto"/>
        <w:ind w:left="1440"/>
        <w:rPr>
          <w:ins w:id="65" w:author="Guanxiong Liu" w:date="2014-02-19T23:56:00Z"/>
          <w:rFonts w:hint="default" w:ascii="Calibri" w:hAnsi="Calibri" w:cs="Calibri"/>
        </w:rPr>
      </w:pPr>
      <w:ins w:id="66" w:author="Guanxiong Liu" w:date="2014-02-19T23:56:00Z">
        <w:r>
          <w:rPr>
            <w:rFonts w:hint="default" w:ascii="Calibri" w:hAnsi="Calibri" w:cs="Calibri"/>
          </w:rPr>
          <w:t xml:space="preserve">DESC: A direct staff should be able to </w:t>
        </w:r>
      </w:ins>
      <w:ins w:id="67" w:author="Guanxiong Liu" w:date="2014-02-19T23:57:00Z">
        <w:r>
          <w:rPr>
            <w:rFonts w:hint="default" w:ascii="Calibri" w:hAnsi="Calibri" w:cs="Calibri"/>
          </w:rPr>
          <w:t>reset</w:t>
        </w:r>
      </w:ins>
      <w:ins w:id="68" w:author="Guanxiong Liu" w:date="2014-02-19T23:56:00Z">
        <w:r>
          <w:rPr>
            <w:rFonts w:hint="default" w:ascii="Calibri" w:hAnsi="Calibri" w:cs="Calibri"/>
          </w:rPr>
          <w:t xml:space="preserve"> his or her </w:t>
        </w:r>
      </w:ins>
      <w:ins w:id="69" w:author="Guanxiong Liu" w:date="2014-02-19T23:57:00Z">
        <w:r>
          <w:rPr>
            <w:rFonts w:hint="default" w:ascii="Calibri" w:hAnsi="Calibri" w:cs="Calibri"/>
          </w:rPr>
          <w:t>password</w:t>
        </w:r>
      </w:ins>
      <w:ins w:id="70" w:author="Guanxiong Liu" w:date="2014-02-19T23:56:00Z">
        <w:r>
          <w:rPr>
            <w:rFonts w:hint="default" w:ascii="Calibri" w:hAnsi="Calibri" w:cs="Calibri"/>
          </w:rPr>
          <w:t xml:space="preserve"> in the system </w:t>
        </w:r>
      </w:ins>
    </w:p>
    <w:p>
      <w:pPr>
        <w:pStyle w:val="15"/>
        <w:spacing w:line="360" w:lineRule="auto"/>
        <w:ind w:left="1440"/>
        <w:rPr>
          <w:ins w:id="71" w:author="Guanxiong Liu" w:date="2014-02-19T23:56:00Z"/>
          <w:rFonts w:hint="default" w:ascii="Calibri" w:hAnsi="Calibri" w:cs="Calibri"/>
        </w:rPr>
      </w:pPr>
      <w:ins w:id="72" w:author="Guanxiong Liu" w:date="2014-02-19T23:56:00Z">
        <w:r>
          <w:rPr>
            <w:rFonts w:hint="default" w:ascii="Calibri" w:hAnsi="Calibri" w:cs="Calibri"/>
          </w:rPr>
          <w:t xml:space="preserve">RAT: </w:t>
        </w:r>
      </w:ins>
      <w:ins w:id="73" w:author="Guanxiong Liu" w:date="2014-02-19T23:57:00Z">
        <w:r>
          <w:rPr>
            <w:rFonts w:hint="default" w:ascii="Calibri" w:hAnsi="Calibri" w:cs="Calibri"/>
          </w:rPr>
          <w:t>None</w:t>
        </w:r>
      </w:ins>
    </w:p>
    <w:p>
      <w:pPr>
        <w:pStyle w:val="15"/>
        <w:spacing w:line="360" w:lineRule="auto"/>
        <w:ind w:left="1440"/>
        <w:rPr>
          <w:ins w:id="75" w:author="Guanxiong Liu" w:date="2014-02-19T23:51:00Z"/>
          <w:rFonts w:hint="default" w:ascii="Calibri" w:hAnsi="Calibri" w:cs="Calibri"/>
        </w:rPr>
        <w:pPrChange w:id="74" w:author="Guanxiong Liu" w:date="2014-02-19T23:53:00Z">
          <w:pPr>
            <w:spacing w:line="360" w:lineRule="auto"/>
          </w:pPr>
        </w:pPrChange>
      </w:pPr>
      <w:ins w:id="76" w:author="Guanxiong Liu" w:date="2014-02-19T23:56:00Z">
        <w:r>
          <w:rPr>
            <w:rFonts w:hint="default" w:ascii="Calibri" w:hAnsi="Calibri" w:cs="Calibri"/>
          </w:rPr>
          <w:t>DEP: FR1</w:t>
        </w:r>
      </w:ins>
    </w:p>
    <w:p>
      <w:pPr>
        <w:pStyle w:val="15"/>
        <w:spacing w:line="360" w:lineRule="auto"/>
        <w:ind w:left="1440"/>
        <w:rPr>
          <w:ins w:id="78" w:author="Guanxiong Liu" w:date="2014-02-19T13:22:00Z"/>
          <w:rFonts w:hint="default" w:ascii="Calibri" w:hAnsi="Calibri" w:cs="Calibri"/>
        </w:rPr>
        <w:pPrChange w:id="77" w:author="Guanxiong Liu" w:date="2014-02-19T13:51:00Z">
          <w:pPr>
            <w:spacing w:line="360" w:lineRule="auto"/>
          </w:pPr>
        </w:pPrChange>
      </w:pPr>
    </w:p>
    <w:p>
      <w:pPr>
        <w:pStyle w:val="15"/>
        <w:numPr>
          <w:ilvl w:val="3"/>
          <w:numId w:val="2"/>
        </w:numPr>
        <w:spacing w:line="360" w:lineRule="auto"/>
        <w:rPr>
          <w:ins w:id="80" w:author="Guanxiong Liu" w:date="2014-02-19T15:05:00Z"/>
          <w:rFonts w:hint="default" w:ascii="Calibri" w:hAnsi="Calibri" w:cs="Calibri"/>
        </w:rPr>
        <w:pPrChange w:id="79" w:author="Guanxiong Liu" w:date="2014-02-19T13:22:00Z">
          <w:pPr>
            <w:spacing w:line="360" w:lineRule="auto"/>
          </w:pPr>
        </w:pPrChange>
      </w:pPr>
      <w:ins w:id="81" w:author="Guanxiong Liu" w:date="2014-02-19T13:23:00Z">
        <w:r>
          <w:rPr>
            <w:rFonts w:hint="default" w:ascii="Calibri" w:hAnsi="Calibri" w:cs="Calibri"/>
          </w:rPr>
          <w:t>Functional requirements 1.3</w:t>
        </w:r>
      </w:ins>
    </w:p>
    <w:p>
      <w:pPr>
        <w:pStyle w:val="15"/>
        <w:spacing w:line="360" w:lineRule="auto"/>
        <w:ind w:left="1440"/>
        <w:rPr>
          <w:ins w:id="82" w:author="Guanxiong Liu" w:date="2014-02-19T15:05:00Z"/>
          <w:rFonts w:hint="default" w:ascii="Calibri" w:hAnsi="Calibri" w:cs="Calibri"/>
        </w:rPr>
      </w:pPr>
      <w:ins w:id="83" w:author="Guanxiong Liu" w:date="2014-02-19T15:05:00Z">
        <w:r>
          <w:rPr>
            <w:rFonts w:hint="default" w:ascii="Calibri" w:hAnsi="Calibri" w:cs="Calibri"/>
          </w:rPr>
          <w:t>ID: FR3</w:t>
        </w:r>
      </w:ins>
    </w:p>
    <w:p>
      <w:pPr>
        <w:pStyle w:val="15"/>
        <w:spacing w:line="360" w:lineRule="auto"/>
        <w:ind w:left="1440"/>
        <w:rPr>
          <w:ins w:id="84" w:author="Guanxiong Liu" w:date="2014-02-19T15:05:00Z"/>
          <w:rFonts w:hint="default" w:ascii="Calibri" w:hAnsi="Calibri" w:cs="Calibri"/>
        </w:rPr>
      </w:pPr>
      <w:ins w:id="85" w:author="Guanxiong Liu" w:date="2014-02-19T15:05:00Z">
        <w:r>
          <w:rPr>
            <w:rFonts w:hint="default" w:ascii="Calibri" w:hAnsi="Calibri" w:cs="Calibri"/>
          </w:rPr>
          <w:t xml:space="preserve">TITLE: </w:t>
        </w:r>
      </w:ins>
      <w:ins w:id="86" w:author="Guanxiong Liu" w:date="2014-02-20T00:30:00Z">
        <w:r>
          <w:rPr>
            <w:rFonts w:hint="default" w:ascii="Calibri" w:hAnsi="Calibri" w:cs="Calibri"/>
          </w:rPr>
          <w:t>Create</w:t>
        </w:r>
      </w:ins>
      <w:ins w:id="87" w:author="Guanxiong Liu" w:date="2014-02-19T15:07:00Z">
        <w:r>
          <w:rPr>
            <w:rFonts w:hint="default" w:ascii="Calibri" w:hAnsi="Calibri" w:cs="Calibri"/>
          </w:rPr>
          <w:t xml:space="preserve"> new report</w:t>
        </w:r>
      </w:ins>
    </w:p>
    <w:p>
      <w:pPr>
        <w:pStyle w:val="15"/>
        <w:spacing w:line="360" w:lineRule="auto"/>
        <w:ind w:left="1440"/>
        <w:rPr>
          <w:ins w:id="88" w:author="Guanxiong Liu" w:date="2014-02-19T15:05:00Z"/>
          <w:rFonts w:hint="default" w:ascii="Calibri" w:hAnsi="Calibri" w:cs="Calibri"/>
        </w:rPr>
      </w:pPr>
      <w:ins w:id="89" w:author="Guanxiong Liu" w:date="2014-02-19T15:05:00Z">
        <w:r>
          <w:rPr>
            <w:rFonts w:hint="default" w:ascii="Calibri" w:hAnsi="Calibri" w:cs="Calibri"/>
          </w:rPr>
          <w:t xml:space="preserve">DESC: A direct staff should be able to </w:t>
        </w:r>
      </w:ins>
      <w:ins w:id="90" w:author="Guanxiong Liu" w:date="2014-02-20T00:30:00Z">
        <w:r>
          <w:rPr>
            <w:rFonts w:hint="default" w:ascii="Calibri" w:hAnsi="Calibri" w:cs="Calibri"/>
          </w:rPr>
          <w:t>create</w:t>
        </w:r>
      </w:ins>
      <w:ins w:id="91" w:author="Guanxiong Liu" w:date="2014-02-19T15:05:00Z">
        <w:r>
          <w:rPr>
            <w:rFonts w:hint="default" w:ascii="Calibri" w:hAnsi="Calibri" w:cs="Calibri"/>
          </w:rPr>
          <w:t xml:space="preserve"> his or her </w:t>
        </w:r>
      </w:ins>
      <w:ins w:id="92" w:author="Guanxiong Liu" w:date="2014-02-19T15:07:00Z">
        <w:r>
          <w:rPr>
            <w:rFonts w:hint="default" w:ascii="Calibri" w:hAnsi="Calibri" w:cs="Calibri"/>
          </w:rPr>
          <w:t>report</w:t>
        </w:r>
      </w:ins>
      <w:ins w:id="93" w:author="Guanxiong Liu" w:date="2014-02-19T15:05:00Z">
        <w:r>
          <w:rPr>
            <w:rFonts w:hint="default" w:ascii="Calibri" w:hAnsi="Calibri" w:cs="Calibri"/>
          </w:rPr>
          <w:t xml:space="preserve"> in the system</w:t>
        </w:r>
      </w:ins>
      <w:ins w:id="94" w:author="Guanxiong Liu" w:date="2014-02-19T15:07:00Z">
        <w:r>
          <w:rPr>
            <w:rFonts w:hint="default" w:ascii="Calibri" w:hAnsi="Calibri" w:cs="Calibri"/>
          </w:rPr>
          <w:t xml:space="preserve"> and save the draft</w:t>
        </w:r>
      </w:ins>
    </w:p>
    <w:p>
      <w:pPr>
        <w:pStyle w:val="15"/>
        <w:spacing w:line="360" w:lineRule="auto"/>
        <w:ind w:left="1440"/>
        <w:rPr>
          <w:ins w:id="95" w:author="Guanxiong Liu" w:date="2014-02-19T15:05:00Z"/>
          <w:rFonts w:hint="default" w:ascii="Calibri" w:hAnsi="Calibri" w:cs="Calibri"/>
        </w:rPr>
      </w:pPr>
      <w:ins w:id="96" w:author="Guanxiong Liu" w:date="2014-02-19T15:05:00Z">
        <w:r>
          <w:rPr>
            <w:rFonts w:hint="default" w:ascii="Calibri" w:hAnsi="Calibri" w:cs="Calibri"/>
          </w:rPr>
          <w:t>RAT:</w:t>
        </w:r>
      </w:ins>
      <w:ins w:id="97" w:author="Guanxiong Liu" w:date="2014-02-19T15:08:00Z">
        <w:r>
          <w:rPr>
            <w:rFonts w:hint="default" w:ascii="Calibri" w:hAnsi="Calibri" w:cs="Calibri"/>
          </w:rPr>
          <w:t xml:space="preserve"> In order for the direct staff to type in the needed information to the report</w:t>
        </w:r>
      </w:ins>
    </w:p>
    <w:p>
      <w:pPr>
        <w:pStyle w:val="15"/>
        <w:spacing w:line="360" w:lineRule="auto"/>
        <w:ind w:left="1440"/>
        <w:rPr>
          <w:ins w:id="99" w:author="Guanxiong Liu" w:date="2014-02-19T15:06:00Z"/>
          <w:rFonts w:hint="default" w:ascii="Calibri" w:hAnsi="Calibri" w:cs="Calibri"/>
        </w:rPr>
        <w:pPrChange w:id="98" w:author="Guanxiong Liu" w:date="2014-02-19T15:05:00Z">
          <w:pPr>
            <w:spacing w:line="360" w:lineRule="auto"/>
          </w:pPr>
        </w:pPrChange>
      </w:pPr>
      <w:ins w:id="100" w:author="Guanxiong Liu" w:date="2014-02-19T15:05:00Z">
        <w:r>
          <w:rPr>
            <w:rFonts w:hint="default" w:ascii="Calibri" w:hAnsi="Calibri" w:cs="Calibri"/>
          </w:rPr>
          <w:t>DEP: FR2</w:t>
        </w:r>
      </w:ins>
    </w:p>
    <w:p>
      <w:pPr>
        <w:pStyle w:val="15"/>
        <w:spacing w:line="360" w:lineRule="auto"/>
        <w:ind w:left="1440"/>
        <w:rPr>
          <w:ins w:id="102" w:author="Guanxiong Liu" w:date="2014-02-19T15:26:00Z"/>
          <w:rFonts w:hint="default" w:ascii="Calibri" w:hAnsi="Calibri" w:cs="Calibri"/>
        </w:rPr>
        <w:pPrChange w:id="101" w:author="Guanxiong Liu" w:date="2014-02-19T15:26:00Z">
          <w:pPr>
            <w:spacing w:line="360" w:lineRule="auto"/>
          </w:pPr>
        </w:pPrChange>
      </w:pPr>
    </w:p>
    <w:p>
      <w:pPr>
        <w:pStyle w:val="15"/>
        <w:numPr>
          <w:ilvl w:val="3"/>
          <w:numId w:val="2"/>
        </w:numPr>
        <w:spacing w:line="360" w:lineRule="auto"/>
        <w:rPr>
          <w:ins w:id="104" w:author="Guanxiong Liu" w:date="2014-02-19T15:09:00Z"/>
          <w:rFonts w:hint="default" w:ascii="Calibri" w:hAnsi="Calibri" w:cs="Calibri"/>
        </w:rPr>
        <w:pPrChange w:id="103" w:author="Guanxiong Liu" w:date="2014-02-19T13:22:00Z">
          <w:pPr>
            <w:spacing w:line="360" w:lineRule="auto"/>
          </w:pPr>
        </w:pPrChange>
      </w:pPr>
      <w:ins w:id="105" w:author="Guanxiong Liu" w:date="2014-02-19T15:26:00Z">
        <w:r>
          <w:rPr>
            <w:rFonts w:hint="default" w:ascii="Calibri" w:hAnsi="Calibri" w:cs="Calibri"/>
          </w:rPr>
          <w:t>Functional requirements 1.</w:t>
        </w:r>
      </w:ins>
      <w:ins w:id="106" w:author="Guanxiong Liu" w:date="2014-02-20T00:30:00Z">
        <w:r>
          <w:rPr>
            <w:rFonts w:hint="default" w:ascii="Calibri" w:hAnsi="Calibri" w:cs="Calibri"/>
          </w:rPr>
          <w:t>4</w:t>
        </w:r>
      </w:ins>
    </w:p>
    <w:p>
      <w:pPr>
        <w:pStyle w:val="15"/>
        <w:spacing w:line="360" w:lineRule="auto"/>
        <w:ind w:left="1440"/>
        <w:rPr>
          <w:ins w:id="107" w:author="Guanxiong Liu" w:date="2014-02-19T15:09:00Z"/>
          <w:rFonts w:hint="default" w:ascii="Calibri" w:hAnsi="Calibri" w:cs="Calibri"/>
        </w:rPr>
      </w:pPr>
      <w:ins w:id="108" w:author="Guanxiong Liu" w:date="2014-02-19T15:09:00Z">
        <w:r>
          <w:rPr>
            <w:rFonts w:hint="default" w:ascii="Calibri" w:hAnsi="Calibri" w:cs="Calibri"/>
          </w:rPr>
          <w:t>ID: FR5</w:t>
        </w:r>
      </w:ins>
    </w:p>
    <w:p>
      <w:pPr>
        <w:pStyle w:val="15"/>
        <w:spacing w:line="360" w:lineRule="auto"/>
        <w:ind w:left="1440"/>
        <w:rPr>
          <w:ins w:id="109" w:author="Guanxiong Liu" w:date="2014-02-19T15:09:00Z"/>
          <w:rFonts w:hint="default" w:ascii="Calibri" w:hAnsi="Calibri" w:cs="Calibri"/>
        </w:rPr>
      </w:pPr>
      <w:ins w:id="110" w:author="Guanxiong Liu" w:date="2014-02-19T15:09:00Z">
        <w:r>
          <w:rPr>
            <w:rFonts w:hint="default" w:ascii="Calibri" w:hAnsi="Calibri" w:cs="Calibri"/>
          </w:rPr>
          <w:t>TITLE: Submit a report</w:t>
        </w:r>
      </w:ins>
    </w:p>
    <w:p>
      <w:pPr>
        <w:pStyle w:val="15"/>
        <w:spacing w:line="360" w:lineRule="auto"/>
        <w:ind w:left="1440"/>
        <w:rPr>
          <w:ins w:id="111" w:author="Guanxiong Liu" w:date="2014-02-19T15:09:00Z"/>
          <w:rFonts w:hint="default" w:ascii="Calibri" w:hAnsi="Calibri" w:cs="Calibri"/>
        </w:rPr>
      </w:pPr>
      <w:ins w:id="112" w:author="Guanxiong Liu" w:date="2014-02-19T15:09:00Z">
        <w:r>
          <w:rPr>
            <w:rFonts w:hint="default" w:ascii="Calibri" w:hAnsi="Calibri" w:cs="Calibri"/>
          </w:rPr>
          <w:t>DESC: A direct staff should be able to submit his or her report draft to the system</w:t>
        </w:r>
      </w:ins>
    </w:p>
    <w:p>
      <w:pPr>
        <w:pStyle w:val="15"/>
        <w:spacing w:line="360" w:lineRule="auto"/>
        <w:ind w:left="1440"/>
        <w:rPr>
          <w:ins w:id="113" w:author="Guanxiong Liu" w:date="2014-02-19T15:09:00Z"/>
          <w:rFonts w:hint="default" w:ascii="Calibri" w:hAnsi="Calibri" w:cs="Calibri"/>
        </w:rPr>
      </w:pPr>
      <w:ins w:id="114" w:author="Guanxiong Liu" w:date="2014-02-19T15:09:00Z">
        <w:r>
          <w:rPr>
            <w:rFonts w:hint="default" w:ascii="Calibri" w:hAnsi="Calibri" w:cs="Calibri"/>
          </w:rPr>
          <w:t>RAT: None</w:t>
        </w:r>
      </w:ins>
    </w:p>
    <w:p>
      <w:pPr>
        <w:pStyle w:val="15"/>
        <w:spacing w:line="360" w:lineRule="auto"/>
        <w:ind w:left="1440"/>
        <w:rPr>
          <w:ins w:id="116" w:author="Guanxiong Liu" w:date="2014-02-19T15:09:00Z"/>
          <w:rFonts w:hint="default" w:ascii="Calibri" w:hAnsi="Calibri" w:cs="Calibri"/>
        </w:rPr>
        <w:pPrChange w:id="115" w:author="Guanxiong Liu" w:date="2014-02-19T15:09:00Z">
          <w:pPr>
            <w:spacing w:line="360" w:lineRule="auto"/>
          </w:pPr>
        </w:pPrChange>
      </w:pPr>
      <w:ins w:id="117" w:author="Guanxiong Liu" w:date="2014-02-19T15:09:00Z">
        <w:r>
          <w:rPr>
            <w:rFonts w:hint="default" w:ascii="Calibri" w:hAnsi="Calibri" w:cs="Calibri"/>
          </w:rPr>
          <w:t>DEP: FR3</w:t>
        </w:r>
      </w:ins>
      <w:ins w:id="118" w:author="Guanxiong Liu" w:date="2014-02-19T15:27:00Z">
        <w:r>
          <w:rPr>
            <w:rFonts w:hint="default" w:ascii="Calibri" w:hAnsi="Calibri" w:cs="Calibri"/>
          </w:rPr>
          <w:t xml:space="preserve"> and FR4</w:t>
        </w:r>
      </w:ins>
    </w:p>
    <w:p>
      <w:pPr>
        <w:pStyle w:val="15"/>
        <w:spacing w:line="360" w:lineRule="auto"/>
        <w:ind w:left="1440"/>
        <w:rPr>
          <w:ins w:id="120" w:author="Guanxiong Liu" w:date="2014-02-19T13:23:00Z"/>
          <w:rFonts w:hint="default" w:ascii="Calibri" w:hAnsi="Calibri" w:cs="Calibri"/>
        </w:rPr>
        <w:pPrChange w:id="119" w:author="Guanxiong Liu" w:date="2014-02-19T15:09:00Z">
          <w:pPr>
            <w:spacing w:line="360" w:lineRule="auto"/>
          </w:pPr>
        </w:pPrChange>
      </w:pPr>
    </w:p>
    <w:p>
      <w:pPr>
        <w:pStyle w:val="15"/>
        <w:numPr>
          <w:ilvl w:val="3"/>
          <w:numId w:val="2"/>
        </w:numPr>
        <w:spacing w:line="360" w:lineRule="auto"/>
        <w:rPr>
          <w:ins w:id="122" w:author="Guanxiong Liu" w:date="2014-02-19T15:11:00Z"/>
          <w:rFonts w:hint="default" w:ascii="Calibri" w:hAnsi="Calibri" w:cs="Calibri"/>
        </w:rPr>
        <w:pPrChange w:id="121" w:author="Guanxiong Liu" w:date="2014-02-19T13:22:00Z">
          <w:pPr>
            <w:spacing w:line="360" w:lineRule="auto"/>
          </w:pPr>
        </w:pPrChange>
      </w:pPr>
      <w:ins w:id="123" w:author="Guanxiong Liu" w:date="2014-02-19T13:23:00Z">
        <w:r>
          <w:rPr>
            <w:rFonts w:hint="default" w:ascii="Calibri" w:hAnsi="Calibri" w:cs="Calibri"/>
          </w:rPr>
          <w:t>Functional requirements 1.5</w:t>
        </w:r>
      </w:ins>
    </w:p>
    <w:p>
      <w:pPr>
        <w:pStyle w:val="15"/>
        <w:spacing w:line="360" w:lineRule="auto"/>
        <w:ind w:left="1440"/>
        <w:rPr>
          <w:ins w:id="124" w:author="Guanxiong Liu" w:date="2014-02-19T15:11:00Z"/>
          <w:rFonts w:hint="default" w:ascii="Calibri" w:hAnsi="Calibri" w:cs="Calibri"/>
        </w:rPr>
      </w:pPr>
      <w:ins w:id="125" w:author="Guanxiong Liu" w:date="2014-02-19T15:11:00Z">
        <w:r>
          <w:rPr>
            <w:rFonts w:hint="default" w:ascii="Calibri" w:hAnsi="Calibri" w:cs="Calibri"/>
          </w:rPr>
          <w:t>ID: FR6</w:t>
        </w:r>
      </w:ins>
    </w:p>
    <w:p>
      <w:pPr>
        <w:pStyle w:val="15"/>
        <w:spacing w:line="360" w:lineRule="auto"/>
        <w:ind w:left="1440"/>
        <w:rPr>
          <w:ins w:id="126" w:author="Guanxiong Liu" w:date="2014-02-19T15:11:00Z"/>
          <w:rFonts w:hint="default" w:ascii="Calibri" w:hAnsi="Calibri" w:cs="Calibri"/>
        </w:rPr>
      </w:pPr>
      <w:ins w:id="127" w:author="Guanxiong Liu" w:date="2014-02-19T15:11:00Z">
        <w:r>
          <w:rPr>
            <w:rFonts w:hint="default" w:ascii="Calibri" w:hAnsi="Calibri" w:cs="Calibri"/>
          </w:rPr>
          <w:t>TITLE: Remove a report draft</w:t>
        </w:r>
      </w:ins>
    </w:p>
    <w:p>
      <w:pPr>
        <w:pStyle w:val="15"/>
        <w:spacing w:line="360" w:lineRule="auto"/>
        <w:ind w:left="1440"/>
        <w:rPr>
          <w:ins w:id="128" w:author="Guanxiong Liu" w:date="2014-02-19T15:11:00Z"/>
          <w:rFonts w:hint="default" w:ascii="Calibri" w:hAnsi="Calibri" w:cs="Calibri"/>
        </w:rPr>
      </w:pPr>
      <w:ins w:id="129" w:author="Guanxiong Liu" w:date="2014-02-19T15:11:00Z">
        <w:r>
          <w:rPr>
            <w:rFonts w:hint="default" w:ascii="Calibri" w:hAnsi="Calibri" w:cs="Calibri"/>
          </w:rPr>
          <w:t>DESC: A direct staff should be able to remove a report draft from the system</w:t>
        </w:r>
      </w:ins>
    </w:p>
    <w:p>
      <w:pPr>
        <w:pStyle w:val="15"/>
        <w:spacing w:line="360" w:lineRule="auto"/>
        <w:ind w:left="1440"/>
        <w:rPr>
          <w:ins w:id="130" w:author="Guanxiong Liu" w:date="2014-02-19T15:11:00Z"/>
          <w:rFonts w:hint="default" w:ascii="Calibri" w:hAnsi="Calibri" w:cs="Calibri"/>
        </w:rPr>
      </w:pPr>
      <w:ins w:id="131" w:author="Guanxiong Liu" w:date="2014-02-19T15:11:00Z">
        <w:r>
          <w:rPr>
            <w:rFonts w:hint="default" w:ascii="Calibri" w:hAnsi="Calibri" w:cs="Calibri"/>
          </w:rPr>
          <w:t>RAT: In order for a direct staff remove the wrong and not submi</w:t>
        </w:r>
      </w:ins>
      <w:ins w:id="132" w:author="Guanxiong Liu" w:date="2014-02-19T15:13:00Z">
        <w:r>
          <w:rPr>
            <w:rFonts w:hint="default" w:ascii="Calibri" w:hAnsi="Calibri" w:cs="Calibri"/>
          </w:rPr>
          <w:t>t</w:t>
        </w:r>
      </w:ins>
      <w:ins w:id="133" w:author="Guanxiong Liu" w:date="2014-02-19T15:11:00Z">
        <w:r>
          <w:rPr>
            <w:rFonts w:hint="default" w:ascii="Calibri" w:hAnsi="Calibri" w:cs="Calibri"/>
          </w:rPr>
          <w:t>ted report</w:t>
        </w:r>
      </w:ins>
    </w:p>
    <w:p>
      <w:pPr>
        <w:pStyle w:val="15"/>
        <w:spacing w:line="360" w:lineRule="auto"/>
        <w:ind w:left="1440"/>
        <w:rPr>
          <w:ins w:id="135" w:author="Guanxiong Liu" w:date="2014-02-19T15:11:00Z"/>
          <w:rFonts w:hint="default" w:ascii="Calibri" w:hAnsi="Calibri" w:cs="Calibri"/>
        </w:rPr>
        <w:pPrChange w:id="134" w:author="Guanxiong Liu" w:date="2014-02-19T15:11:00Z">
          <w:pPr>
            <w:spacing w:line="360" w:lineRule="auto"/>
          </w:pPr>
        </w:pPrChange>
      </w:pPr>
      <w:ins w:id="136" w:author="Guanxiong Liu" w:date="2014-02-19T15:11:00Z">
        <w:r>
          <w:rPr>
            <w:rFonts w:hint="default" w:ascii="Calibri" w:hAnsi="Calibri" w:cs="Calibri"/>
          </w:rPr>
          <w:t>DEP: FR3</w:t>
        </w:r>
      </w:ins>
    </w:p>
    <w:p>
      <w:pPr>
        <w:pStyle w:val="15"/>
        <w:spacing w:line="360" w:lineRule="auto"/>
        <w:ind w:left="1440"/>
        <w:rPr>
          <w:rFonts w:hint="default" w:ascii="Calibri" w:hAnsi="Calibri" w:cs="Calibri"/>
        </w:rPr>
        <w:pPrChange w:id="137" w:author="Guanxiong Liu" w:date="2014-02-19T15:11:00Z">
          <w:pPr>
            <w:spacing w:line="360" w:lineRule="auto"/>
          </w:pPr>
        </w:pPrChange>
      </w:pPr>
    </w:p>
    <w:p>
      <w:pPr>
        <w:pStyle w:val="4"/>
        <w:numPr>
          <w:ilvl w:val="2"/>
          <w:numId w:val="2"/>
        </w:numPr>
        <w:spacing w:line="360" w:lineRule="auto"/>
        <w:rPr>
          <w:rFonts w:hint="default" w:ascii="Calibri" w:hAnsi="Calibri" w:cs="Calibri"/>
        </w:rPr>
      </w:pPr>
      <w:bookmarkStart w:id="67" w:name="_Toc380510082"/>
      <w:bookmarkStart w:id="68" w:name="_Toc27632"/>
      <w:r>
        <w:rPr>
          <w:rFonts w:hint="default" w:ascii="Calibri" w:hAnsi="Calibri" w:cs="Calibri"/>
        </w:rPr>
        <w:t>User Class 2 –</w:t>
      </w:r>
      <w:bookmarkEnd w:id="67"/>
      <w:r>
        <w:rPr>
          <w:rFonts w:hint="default" w:ascii="Calibri" w:hAnsi="Calibri" w:cs="Calibri"/>
        </w:rPr>
        <w:t xml:space="preserve"> Supervisor</w:t>
      </w:r>
      <w:bookmarkEnd w:id="68"/>
    </w:p>
    <w:p>
      <w:pPr>
        <w:pStyle w:val="15"/>
        <w:numPr>
          <w:ilvl w:val="3"/>
          <w:numId w:val="2"/>
        </w:numPr>
        <w:rPr>
          <w:ins w:id="139" w:author="Guanxiong Liu" w:date="2014-02-19T15:20:00Z"/>
          <w:rFonts w:hint="default" w:ascii="Calibri" w:hAnsi="Calibri" w:cs="Calibri"/>
        </w:rPr>
        <w:pPrChange w:id="138" w:author="Guanxiong Liu" w:date="2014-02-19T15:19:00Z">
          <w:pPr/>
        </w:pPrChange>
      </w:pPr>
      <w:ins w:id="140" w:author="Guanxiong Liu" w:date="2014-02-19T15:19:00Z">
        <w:r>
          <w:rPr>
            <w:rFonts w:hint="default" w:ascii="Calibri" w:hAnsi="Calibri" w:cs="Calibri"/>
          </w:rPr>
          <w:t>Functional requirements 2.1</w:t>
        </w:r>
      </w:ins>
    </w:p>
    <w:p>
      <w:pPr>
        <w:pStyle w:val="15"/>
        <w:ind w:left="1440"/>
        <w:rPr>
          <w:ins w:id="141" w:author="Guanxiong Liu" w:date="2014-02-19T15:20:00Z"/>
          <w:rFonts w:hint="default" w:ascii="Calibri" w:hAnsi="Calibri" w:cs="Calibri"/>
        </w:rPr>
      </w:pPr>
      <w:ins w:id="142" w:author="Guanxiong Liu" w:date="2014-02-19T15:20:00Z">
        <w:r>
          <w:rPr>
            <w:rFonts w:hint="default" w:ascii="Calibri" w:hAnsi="Calibri" w:cs="Calibri"/>
          </w:rPr>
          <w:t>ID: FR7</w:t>
        </w:r>
      </w:ins>
    </w:p>
    <w:p>
      <w:pPr>
        <w:pStyle w:val="15"/>
        <w:ind w:left="1440"/>
        <w:rPr>
          <w:ins w:id="143" w:author="Guanxiong Liu" w:date="2014-02-19T15:20:00Z"/>
          <w:rFonts w:hint="default" w:ascii="Calibri" w:hAnsi="Calibri" w:cs="Calibri"/>
        </w:rPr>
      </w:pPr>
      <w:ins w:id="144" w:author="Guanxiong Liu" w:date="2014-02-19T15:20:00Z">
        <w:r>
          <w:rPr>
            <w:rFonts w:hint="default" w:ascii="Calibri" w:hAnsi="Calibri" w:cs="Calibri"/>
          </w:rPr>
          <w:t>TITLE: Register to the system</w:t>
        </w:r>
      </w:ins>
    </w:p>
    <w:p>
      <w:pPr>
        <w:pStyle w:val="15"/>
        <w:ind w:left="1440"/>
        <w:rPr>
          <w:ins w:id="145" w:author="Guanxiong Liu" w:date="2014-02-19T15:20:00Z"/>
          <w:rFonts w:hint="default" w:ascii="Calibri" w:hAnsi="Calibri" w:cs="Calibri"/>
        </w:rPr>
      </w:pPr>
      <w:ins w:id="146" w:author="Guanxiong Liu" w:date="2014-02-19T15:20:00Z">
        <w:r>
          <w:rPr>
            <w:rFonts w:hint="default" w:ascii="Calibri" w:hAnsi="Calibri" w:cs="Calibri"/>
          </w:rPr>
          <w:t xml:space="preserve">DESC: A </w:t>
        </w:r>
      </w:ins>
      <w:ins w:id="147" w:author="Guanxiong Liu" w:date="2014-02-19T15:21:00Z">
        <w:r>
          <w:rPr>
            <w:rFonts w:hint="default" w:ascii="Calibri" w:hAnsi="Calibri" w:cs="Calibri"/>
          </w:rPr>
          <w:t>supervisor</w:t>
        </w:r>
      </w:ins>
      <w:ins w:id="148" w:author="Guanxiong Liu" w:date="2014-02-19T15:20:00Z">
        <w:r>
          <w:rPr>
            <w:rFonts w:hint="default" w:ascii="Calibri" w:hAnsi="Calibri" w:cs="Calibri"/>
          </w:rPr>
          <w:t xml:space="preserve"> should be able to register his or her account in the system with the default user name and password</w:t>
        </w:r>
      </w:ins>
    </w:p>
    <w:p>
      <w:pPr>
        <w:pStyle w:val="15"/>
        <w:ind w:left="1440"/>
        <w:rPr>
          <w:ins w:id="149" w:author="Guanxiong Liu" w:date="2014-02-19T15:20:00Z"/>
          <w:rFonts w:hint="default" w:ascii="Calibri" w:hAnsi="Calibri" w:cs="Calibri"/>
        </w:rPr>
      </w:pPr>
      <w:ins w:id="150" w:author="Guanxiong Liu" w:date="2014-02-19T15:20:00Z">
        <w:r>
          <w:rPr>
            <w:rFonts w:hint="default" w:ascii="Calibri" w:hAnsi="Calibri" w:cs="Calibri"/>
          </w:rPr>
          <w:t>RAT: In order for a user to set his or her own user name and password</w:t>
        </w:r>
      </w:ins>
    </w:p>
    <w:p>
      <w:pPr>
        <w:pStyle w:val="15"/>
        <w:ind w:left="1440"/>
        <w:rPr>
          <w:ins w:id="152" w:author="Guanxiong Liu" w:date="2014-02-19T15:20:00Z"/>
          <w:rFonts w:hint="default" w:ascii="Calibri" w:hAnsi="Calibri" w:cs="Calibri"/>
        </w:rPr>
        <w:pPrChange w:id="151" w:author="Guanxiong Liu" w:date="2014-02-19T15:20:00Z">
          <w:pPr/>
        </w:pPrChange>
      </w:pPr>
      <w:ins w:id="153" w:author="Guanxiong Liu" w:date="2014-02-19T15:20:00Z">
        <w:r>
          <w:rPr>
            <w:rFonts w:hint="default" w:ascii="Calibri" w:hAnsi="Calibri" w:cs="Calibri"/>
          </w:rPr>
          <w:t xml:space="preserve">DEP: None  </w:t>
        </w:r>
      </w:ins>
    </w:p>
    <w:p>
      <w:pPr>
        <w:pStyle w:val="15"/>
        <w:ind w:left="1440"/>
        <w:rPr>
          <w:ins w:id="155" w:author="Guanxiong Liu" w:date="2014-02-19T15:19:00Z"/>
          <w:rFonts w:hint="default" w:ascii="Calibri" w:hAnsi="Calibri" w:cs="Calibri"/>
        </w:rPr>
        <w:pPrChange w:id="154" w:author="Guanxiong Liu" w:date="2014-02-19T15:20:00Z">
          <w:pPr/>
        </w:pPrChange>
      </w:pPr>
    </w:p>
    <w:p>
      <w:pPr>
        <w:pStyle w:val="15"/>
        <w:numPr>
          <w:ilvl w:val="3"/>
          <w:numId w:val="2"/>
        </w:numPr>
        <w:rPr>
          <w:ins w:id="157" w:author="Guanxiong Liu" w:date="2014-02-19T15:23:00Z"/>
          <w:rFonts w:hint="default" w:ascii="Calibri" w:hAnsi="Calibri" w:cs="Calibri"/>
        </w:rPr>
        <w:pPrChange w:id="156" w:author="Guanxiong Liu" w:date="2014-02-19T15:23:00Z">
          <w:pPr/>
        </w:pPrChange>
      </w:pPr>
      <w:ins w:id="158" w:author="Guanxiong Liu" w:date="2014-02-19T15:19:00Z">
        <w:r>
          <w:rPr>
            <w:rFonts w:hint="default" w:ascii="Calibri" w:hAnsi="Calibri" w:cs="Calibri"/>
          </w:rPr>
          <w:t>Functional requirements 2.2</w:t>
        </w:r>
      </w:ins>
    </w:p>
    <w:p>
      <w:pPr>
        <w:pStyle w:val="15"/>
        <w:ind w:left="1440"/>
        <w:rPr>
          <w:ins w:id="159" w:author="Guanxiong Liu" w:date="2014-02-19T15:23:00Z"/>
          <w:rFonts w:hint="default" w:ascii="Calibri" w:hAnsi="Calibri" w:cs="Calibri"/>
        </w:rPr>
      </w:pPr>
      <w:ins w:id="160" w:author="Guanxiong Liu" w:date="2014-02-19T15:23:00Z">
        <w:r>
          <w:rPr>
            <w:rFonts w:hint="default" w:ascii="Calibri" w:hAnsi="Calibri" w:cs="Calibri"/>
          </w:rPr>
          <w:t>ID: FR8</w:t>
        </w:r>
      </w:ins>
    </w:p>
    <w:p>
      <w:pPr>
        <w:pStyle w:val="15"/>
        <w:ind w:left="1440"/>
        <w:rPr>
          <w:ins w:id="161" w:author="Guanxiong Liu" w:date="2014-02-19T15:23:00Z"/>
          <w:rFonts w:hint="default" w:ascii="Calibri" w:hAnsi="Calibri" w:cs="Calibri"/>
        </w:rPr>
      </w:pPr>
      <w:ins w:id="162" w:author="Guanxiong Liu" w:date="2014-02-19T15:23:00Z">
        <w:r>
          <w:rPr>
            <w:rFonts w:hint="default" w:ascii="Calibri" w:hAnsi="Calibri" w:cs="Calibri"/>
          </w:rPr>
          <w:t>TITLE: Login the system</w:t>
        </w:r>
      </w:ins>
    </w:p>
    <w:p>
      <w:pPr>
        <w:pStyle w:val="15"/>
        <w:ind w:left="1440"/>
        <w:rPr>
          <w:ins w:id="163" w:author="Guanxiong Liu" w:date="2014-02-19T15:23:00Z"/>
          <w:rFonts w:hint="default" w:ascii="Calibri" w:hAnsi="Calibri" w:cs="Calibri"/>
        </w:rPr>
      </w:pPr>
      <w:ins w:id="164" w:author="Guanxiong Liu" w:date="2014-02-19T15:23:00Z">
        <w:r>
          <w:rPr>
            <w:rFonts w:hint="default" w:ascii="Calibri" w:hAnsi="Calibri" w:cs="Calibri"/>
          </w:rPr>
          <w:t xml:space="preserve">DESC: A supervisor should be able to login his or her account in the system with the user name and password </w:t>
        </w:r>
      </w:ins>
    </w:p>
    <w:p>
      <w:pPr>
        <w:pStyle w:val="15"/>
        <w:ind w:left="1440"/>
        <w:rPr>
          <w:ins w:id="165" w:author="Guanxiong Liu" w:date="2014-02-19T15:23:00Z"/>
          <w:rFonts w:hint="default" w:ascii="Calibri" w:hAnsi="Calibri" w:cs="Calibri"/>
        </w:rPr>
      </w:pPr>
      <w:ins w:id="166" w:author="Guanxiong Liu" w:date="2014-02-19T15:23:00Z">
        <w:r>
          <w:rPr>
            <w:rFonts w:hint="default" w:ascii="Calibri" w:hAnsi="Calibri" w:cs="Calibri"/>
          </w:rPr>
          <w:t>RAT: In order for a user to login the system after register</w:t>
        </w:r>
      </w:ins>
    </w:p>
    <w:p>
      <w:pPr>
        <w:pStyle w:val="15"/>
        <w:ind w:left="1440"/>
        <w:rPr>
          <w:ins w:id="168" w:author="Guanxiong Liu" w:date="2014-02-19T15:23:00Z"/>
          <w:rFonts w:hint="default" w:ascii="Calibri" w:hAnsi="Calibri" w:cs="Calibri"/>
        </w:rPr>
        <w:pPrChange w:id="167" w:author="Guanxiong Liu" w:date="2014-02-19T15:23:00Z">
          <w:pPr/>
        </w:pPrChange>
      </w:pPr>
      <w:ins w:id="169" w:author="Guanxiong Liu" w:date="2014-02-19T15:23:00Z">
        <w:r>
          <w:rPr>
            <w:rFonts w:hint="default" w:ascii="Calibri" w:hAnsi="Calibri" w:cs="Calibri"/>
          </w:rPr>
          <w:t>DEP: FR7</w:t>
        </w:r>
      </w:ins>
    </w:p>
    <w:p>
      <w:pPr>
        <w:pStyle w:val="15"/>
        <w:ind w:left="1440"/>
        <w:rPr>
          <w:ins w:id="171" w:author="Guanxiong Liu" w:date="2014-02-19T15:19:00Z"/>
          <w:rFonts w:hint="default" w:ascii="Calibri" w:hAnsi="Calibri" w:cs="Calibri"/>
        </w:rPr>
        <w:pPrChange w:id="170" w:author="Guanxiong Liu" w:date="2014-02-19T15:23:00Z">
          <w:pPr/>
        </w:pPrChange>
      </w:pPr>
    </w:p>
    <w:p>
      <w:pPr>
        <w:pStyle w:val="15"/>
        <w:numPr>
          <w:ilvl w:val="3"/>
          <w:numId w:val="2"/>
        </w:numPr>
        <w:rPr>
          <w:ins w:id="173" w:author="Guanxiong Liu" w:date="2014-02-19T15:23:00Z"/>
          <w:rFonts w:hint="default" w:ascii="Calibri" w:hAnsi="Calibri" w:cs="Calibri"/>
        </w:rPr>
        <w:pPrChange w:id="172" w:author="Guanxiong Liu" w:date="2014-02-19T15:19:00Z">
          <w:pPr/>
        </w:pPrChange>
      </w:pPr>
      <w:ins w:id="174" w:author="Guanxiong Liu" w:date="2014-02-19T15:19:00Z">
        <w:r>
          <w:rPr>
            <w:rFonts w:hint="default" w:ascii="Calibri" w:hAnsi="Calibri" w:cs="Calibri"/>
          </w:rPr>
          <w:t>Functional requirements 2.3</w:t>
        </w:r>
      </w:ins>
    </w:p>
    <w:p>
      <w:pPr>
        <w:pStyle w:val="15"/>
        <w:ind w:left="1440"/>
        <w:rPr>
          <w:ins w:id="175" w:author="Guanxiong Liu" w:date="2014-02-19T15:36:00Z"/>
          <w:rFonts w:hint="default" w:ascii="Calibri" w:hAnsi="Calibri" w:cs="Calibri"/>
        </w:rPr>
      </w:pPr>
      <w:ins w:id="176" w:author="Guanxiong Liu" w:date="2014-02-19T15:36:00Z">
        <w:r>
          <w:rPr>
            <w:rFonts w:hint="default" w:ascii="Calibri" w:hAnsi="Calibri" w:cs="Calibri"/>
          </w:rPr>
          <w:t>ID: FR9</w:t>
        </w:r>
      </w:ins>
    </w:p>
    <w:p>
      <w:pPr>
        <w:pStyle w:val="15"/>
        <w:ind w:left="1440"/>
        <w:rPr>
          <w:ins w:id="177" w:author="Guanxiong Liu" w:date="2014-02-19T15:36:00Z"/>
          <w:rFonts w:hint="default" w:ascii="Calibri" w:hAnsi="Calibri" w:cs="Calibri"/>
        </w:rPr>
      </w:pPr>
      <w:ins w:id="178" w:author="Guanxiong Liu" w:date="2014-02-19T15:36:00Z">
        <w:r>
          <w:rPr>
            <w:rFonts w:hint="default" w:ascii="Calibri" w:hAnsi="Calibri" w:cs="Calibri"/>
          </w:rPr>
          <w:t xml:space="preserve">TITLE: </w:t>
        </w:r>
      </w:ins>
      <w:ins w:id="179" w:author="Guanxiong Liu" w:date="2014-02-19T15:37:00Z">
        <w:r>
          <w:rPr>
            <w:rFonts w:hint="default" w:ascii="Calibri" w:hAnsi="Calibri" w:cs="Calibri"/>
          </w:rPr>
          <w:t>Review the report</w:t>
        </w:r>
      </w:ins>
    </w:p>
    <w:p>
      <w:pPr>
        <w:pStyle w:val="15"/>
        <w:ind w:left="1440"/>
        <w:rPr>
          <w:ins w:id="180" w:author="Guanxiong Liu" w:date="2014-02-19T15:36:00Z"/>
          <w:rFonts w:hint="default" w:ascii="Calibri" w:hAnsi="Calibri" w:cs="Calibri"/>
        </w:rPr>
      </w:pPr>
      <w:ins w:id="181" w:author="Guanxiong Liu" w:date="2014-02-19T15:36:00Z">
        <w:r>
          <w:rPr>
            <w:rFonts w:hint="default" w:ascii="Calibri" w:hAnsi="Calibri" w:cs="Calibri"/>
          </w:rPr>
          <w:t xml:space="preserve">DESC: A supervisor should be able to </w:t>
        </w:r>
      </w:ins>
      <w:ins w:id="182" w:author="Guanxiong Liu" w:date="2014-02-19T15:37:00Z">
        <w:r>
          <w:rPr>
            <w:rFonts w:hint="default" w:ascii="Calibri" w:hAnsi="Calibri" w:cs="Calibri"/>
          </w:rPr>
          <w:t>review the report</w:t>
        </w:r>
      </w:ins>
    </w:p>
    <w:p>
      <w:pPr>
        <w:pStyle w:val="15"/>
        <w:ind w:left="1440"/>
        <w:rPr>
          <w:ins w:id="183" w:author="Guanxiong Liu" w:date="2014-02-19T15:36:00Z"/>
          <w:rFonts w:hint="default" w:ascii="Calibri" w:hAnsi="Calibri" w:cs="Calibri"/>
        </w:rPr>
      </w:pPr>
      <w:ins w:id="184" w:author="Guanxiong Liu" w:date="2014-02-19T15:36:00Z">
        <w:r>
          <w:rPr>
            <w:rFonts w:hint="default" w:ascii="Calibri" w:hAnsi="Calibri" w:cs="Calibri"/>
          </w:rPr>
          <w:t>RAT: In order for the user to review the report which is sent to him or her</w:t>
        </w:r>
      </w:ins>
    </w:p>
    <w:p>
      <w:pPr>
        <w:pStyle w:val="15"/>
        <w:ind w:left="1440"/>
        <w:rPr>
          <w:ins w:id="186" w:author="Guanxiong Liu" w:date="2014-02-19T15:23:00Z"/>
          <w:rFonts w:hint="default" w:ascii="Calibri" w:hAnsi="Calibri" w:cs="Calibri"/>
        </w:rPr>
        <w:pPrChange w:id="185" w:author="Guanxiong Liu" w:date="2014-02-19T15:23:00Z">
          <w:pPr/>
        </w:pPrChange>
      </w:pPr>
      <w:ins w:id="187" w:author="Guanxiong Liu" w:date="2014-02-19T15:36:00Z">
        <w:r>
          <w:rPr>
            <w:rFonts w:hint="default" w:ascii="Calibri" w:hAnsi="Calibri" w:cs="Calibri"/>
          </w:rPr>
          <w:t>DEP: FR8</w:t>
        </w:r>
      </w:ins>
    </w:p>
    <w:p>
      <w:pPr>
        <w:pStyle w:val="15"/>
        <w:ind w:left="1440"/>
        <w:rPr>
          <w:ins w:id="189" w:author="Guanxiong Liu" w:date="2014-02-19T15:19:00Z"/>
          <w:rFonts w:hint="default" w:ascii="Calibri" w:hAnsi="Calibri" w:cs="Calibri"/>
        </w:rPr>
        <w:pPrChange w:id="188" w:author="Guanxiong Liu" w:date="2014-02-19T15:23:00Z">
          <w:pPr/>
        </w:pPrChange>
      </w:pPr>
    </w:p>
    <w:p>
      <w:pPr>
        <w:pStyle w:val="15"/>
        <w:numPr>
          <w:ilvl w:val="3"/>
          <w:numId w:val="2"/>
        </w:numPr>
        <w:rPr>
          <w:ins w:id="191" w:author="Guanxiong Liu" w:date="2014-02-19T15:38:00Z"/>
          <w:rFonts w:hint="default" w:ascii="Calibri" w:hAnsi="Calibri" w:cs="Calibri"/>
        </w:rPr>
        <w:pPrChange w:id="190" w:author="Guanxiong Liu" w:date="2014-02-19T15:19:00Z">
          <w:pPr/>
        </w:pPrChange>
      </w:pPr>
      <w:ins w:id="192" w:author="Guanxiong Liu" w:date="2014-02-19T15:19:00Z">
        <w:r>
          <w:rPr>
            <w:rFonts w:hint="default" w:ascii="Calibri" w:hAnsi="Calibri" w:cs="Calibri"/>
          </w:rPr>
          <w:t>Functional requirements 2.4</w:t>
        </w:r>
      </w:ins>
    </w:p>
    <w:p>
      <w:pPr>
        <w:pStyle w:val="15"/>
        <w:ind w:left="1440"/>
        <w:rPr>
          <w:ins w:id="193" w:author="Guanxiong Liu" w:date="2014-02-19T15:39:00Z"/>
          <w:rFonts w:hint="default" w:ascii="Calibri" w:hAnsi="Calibri" w:cs="Calibri"/>
        </w:rPr>
      </w:pPr>
      <w:ins w:id="194" w:author="Guanxiong Liu" w:date="2014-02-19T15:39:00Z">
        <w:r>
          <w:rPr>
            <w:rFonts w:hint="default" w:ascii="Calibri" w:hAnsi="Calibri" w:cs="Calibri"/>
          </w:rPr>
          <w:t>ID: FR10</w:t>
        </w:r>
      </w:ins>
    </w:p>
    <w:p>
      <w:pPr>
        <w:pStyle w:val="15"/>
        <w:ind w:left="1440"/>
        <w:rPr>
          <w:ins w:id="195" w:author="Guanxiong Liu" w:date="2014-02-19T15:39:00Z"/>
          <w:rFonts w:hint="default" w:ascii="Calibri" w:hAnsi="Calibri" w:cs="Calibri"/>
        </w:rPr>
      </w:pPr>
      <w:ins w:id="196" w:author="Guanxiong Liu" w:date="2014-02-19T15:39:00Z">
        <w:r>
          <w:rPr>
            <w:rFonts w:hint="default" w:ascii="Calibri" w:hAnsi="Calibri" w:cs="Calibri"/>
          </w:rPr>
          <w:t>TITLE: Correct the report</w:t>
        </w:r>
      </w:ins>
    </w:p>
    <w:p>
      <w:pPr>
        <w:pStyle w:val="15"/>
        <w:ind w:left="1440"/>
        <w:rPr>
          <w:ins w:id="197" w:author="Guanxiong Liu" w:date="2014-02-19T15:39:00Z"/>
          <w:rFonts w:hint="default" w:ascii="Calibri" w:hAnsi="Calibri" w:cs="Calibri"/>
        </w:rPr>
      </w:pPr>
      <w:ins w:id="198" w:author="Guanxiong Liu" w:date="2014-02-19T15:39:00Z">
        <w:r>
          <w:rPr>
            <w:rFonts w:hint="default" w:ascii="Calibri" w:hAnsi="Calibri" w:cs="Calibri"/>
          </w:rPr>
          <w:t>DESC: A supervisor should be able to correct the report</w:t>
        </w:r>
      </w:ins>
    </w:p>
    <w:p>
      <w:pPr>
        <w:pStyle w:val="15"/>
        <w:ind w:left="1440"/>
        <w:rPr>
          <w:ins w:id="199" w:author="Guanxiong Liu" w:date="2014-02-19T15:39:00Z"/>
          <w:rFonts w:hint="default" w:ascii="Calibri" w:hAnsi="Calibri" w:cs="Calibri"/>
        </w:rPr>
      </w:pPr>
      <w:ins w:id="200" w:author="Guanxiong Liu" w:date="2014-02-19T15:39:00Z">
        <w:r>
          <w:rPr>
            <w:rFonts w:hint="default" w:ascii="Calibri" w:hAnsi="Calibri" w:cs="Calibri"/>
          </w:rPr>
          <w:t xml:space="preserve">RAT: In order for the user to correct the report which is sent to him or her, and the system will save </w:t>
        </w:r>
      </w:ins>
      <w:ins w:id="201" w:author="Guanxiong Liu" w:date="2014-02-19T15:40:00Z">
        <w:r>
          <w:rPr>
            <w:rFonts w:hint="default" w:ascii="Calibri" w:hAnsi="Calibri" w:cs="Calibri"/>
          </w:rPr>
          <w:t>an</w:t>
        </w:r>
      </w:ins>
      <w:ins w:id="202" w:author="Guanxiong Liu" w:date="2014-02-19T15:39:00Z">
        <w:r>
          <w:rPr>
            <w:rFonts w:hint="default" w:ascii="Calibri" w:hAnsi="Calibri" w:cs="Calibri"/>
          </w:rPr>
          <w:t xml:space="preserve"> original file before correction</w:t>
        </w:r>
      </w:ins>
    </w:p>
    <w:p>
      <w:pPr>
        <w:pStyle w:val="15"/>
        <w:ind w:left="1440"/>
        <w:rPr>
          <w:ins w:id="204" w:author="Guanxiong Liu" w:date="2014-02-19T15:39:00Z"/>
          <w:rFonts w:hint="default" w:ascii="Calibri" w:hAnsi="Calibri" w:cs="Calibri"/>
        </w:rPr>
        <w:pPrChange w:id="203" w:author="Guanxiong Liu" w:date="2014-02-19T15:39:00Z">
          <w:pPr/>
        </w:pPrChange>
      </w:pPr>
      <w:ins w:id="205" w:author="Guanxiong Liu" w:date="2014-02-19T15:39:00Z">
        <w:r>
          <w:rPr>
            <w:rFonts w:hint="default" w:ascii="Calibri" w:hAnsi="Calibri" w:cs="Calibri"/>
          </w:rPr>
          <w:t>DEP: FR8</w:t>
        </w:r>
      </w:ins>
    </w:p>
    <w:p>
      <w:pPr>
        <w:pStyle w:val="15"/>
        <w:ind w:left="1440"/>
        <w:rPr>
          <w:ins w:id="207" w:author="Guanxiong Liu" w:date="2014-02-19T15:19:00Z"/>
          <w:rFonts w:hint="default" w:ascii="Calibri" w:hAnsi="Calibri" w:cs="Calibri"/>
        </w:rPr>
        <w:pPrChange w:id="206" w:author="Guanxiong Liu" w:date="2014-02-19T15:39:00Z">
          <w:pPr/>
        </w:pPrChange>
      </w:pPr>
    </w:p>
    <w:p>
      <w:pPr>
        <w:pStyle w:val="15"/>
        <w:numPr>
          <w:ilvl w:val="3"/>
          <w:numId w:val="2"/>
        </w:numPr>
        <w:rPr>
          <w:ins w:id="209" w:author="Guanxiong Liu" w:date="2014-02-19T15:40:00Z"/>
          <w:rFonts w:hint="default" w:ascii="Calibri" w:hAnsi="Calibri" w:cs="Calibri"/>
        </w:rPr>
        <w:pPrChange w:id="208" w:author="Guanxiong Liu" w:date="2014-02-19T15:19:00Z">
          <w:pPr/>
        </w:pPrChange>
      </w:pPr>
      <w:ins w:id="210" w:author="Guanxiong Liu" w:date="2014-02-19T15:19:00Z">
        <w:r>
          <w:rPr>
            <w:rFonts w:hint="default" w:ascii="Calibri" w:hAnsi="Calibri" w:cs="Calibri"/>
          </w:rPr>
          <w:t>Functional requirements 2.5</w:t>
        </w:r>
      </w:ins>
    </w:p>
    <w:p>
      <w:pPr>
        <w:pStyle w:val="15"/>
        <w:ind w:left="1440"/>
        <w:rPr>
          <w:ins w:id="211" w:author="Guanxiong Liu" w:date="2014-02-19T15:40:00Z"/>
          <w:rFonts w:hint="default" w:ascii="Calibri" w:hAnsi="Calibri" w:cs="Calibri"/>
        </w:rPr>
      </w:pPr>
      <w:ins w:id="212" w:author="Guanxiong Liu" w:date="2014-02-19T15:40:00Z">
        <w:r>
          <w:rPr>
            <w:rFonts w:hint="default" w:ascii="Calibri" w:hAnsi="Calibri" w:cs="Calibri"/>
          </w:rPr>
          <w:t>ID: FR11</w:t>
        </w:r>
      </w:ins>
    </w:p>
    <w:p>
      <w:pPr>
        <w:pStyle w:val="15"/>
        <w:ind w:left="1440"/>
        <w:rPr>
          <w:ins w:id="213" w:author="Guanxiong Liu" w:date="2014-02-19T15:40:00Z"/>
          <w:rFonts w:hint="default" w:ascii="Calibri" w:hAnsi="Calibri" w:cs="Calibri"/>
        </w:rPr>
      </w:pPr>
      <w:ins w:id="214" w:author="Guanxiong Liu" w:date="2014-02-19T15:40:00Z">
        <w:r>
          <w:rPr>
            <w:rFonts w:hint="default" w:ascii="Calibri" w:hAnsi="Calibri" w:cs="Calibri"/>
          </w:rPr>
          <w:t xml:space="preserve">TITLE: Add </w:t>
        </w:r>
      </w:ins>
      <w:ins w:id="215" w:author="Guanxiong Liu" w:date="2014-02-20T00:29:00Z">
        <w:r>
          <w:rPr>
            <w:rFonts w:hint="default" w:ascii="Calibri" w:hAnsi="Calibri" w:cs="Calibri"/>
          </w:rPr>
          <w:t>information to report</w:t>
        </w:r>
      </w:ins>
    </w:p>
    <w:p>
      <w:pPr>
        <w:pStyle w:val="15"/>
        <w:ind w:left="1440"/>
        <w:rPr>
          <w:ins w:id="216" w:author="Guanxiong Liu" w:date="2014-02-19T15:40:00Z"/>
          <w:rFonts w:hint="default" w:ascii="Calibri" w:hAnsi="Calibri" w:cs="Calibri"/>
        </w:rPr>
      </w:pPr>
      <w:ins w:id="217" w:author="Guanxiong Liu" w:date="2014-02-19T15:40:00Z">
        <w:r>
          <w:rPr>
            <w:rFonts w:hint="default" w:ascii="Calibri" w:hAnsi="Calibri" w:cs="Calibri"/>
          </w:rPr>
          <w:t xml:space="preserve">DESC: A supervisor should be able to add </w:t>
        </w:r>
      </w:ins>
      <w:ins w:id="218" w:author="Guanxiong Liu" w:date="2014-02-20T00:29:00Z">
        <w:r>
          <w:rPr>
            <w:rFonts w:hint="default" w:ascii="Calibri" w:hAnsi="Calibri" w:cs="Calibri"/>
          </w:rPr>
          <w:t>information</w:t>
        </w:r>
      </w:ins>
      <w:ins w:id="219" w:author="Guanxiong Liu" w:date="2014-02-19T15:40:00Z">
        <w:r>
          <w:rPr>
            <w:rFonts w:hint="default" w:ascii="Calibri" w:hAnsi="Calibri" w:cs="Calibri"/>
          </w:rPr>
          <w:t xml:space="preserve"> to the report</w:t>
        </w:r>
      </w:ins>
    </w:p>
    <w:p>
      <w:pPr>
        <w:pStyle w:val="15"/>
        <w:ind w:left="1440"/>
        <w:rPr>
          <w:ins w:id="220" w:author="Guanxiong Liu" w:date="2014-02-19T15:40:00Z"/>
          <w:rFonts w:hint="default" w:ascii="Calibri" w:hAnsi="Calibri" w:cs="Calibri"/>
        </w:rPr>
      </w:pPr>
      <w:ins w:id="221" w:author="Guanxiong Liu" w:date="2014-02-19T15:40:00Z">
        <w:r>
          <w:rPr>
            <w:rFonts w:hint="default" w:ascii="Calibri" w:hAnsi="Calibri" w:cs="Calibri"/>
          </w:rPr>
          <w:t xml:space="preserve">RAT: In order for the user to </w:t>
        </w:r>
      </w:ins>
      <w:ins w:id="222" w:author="Guanxiong Liu" w:date="2014-02-19T15:43:00Z">
        <w:r>
          <w:rPr>
            <w:rFonts w:hint="default" w:ascii="Calibri" w:hAnsi="Calibri" w:cs="Calibri"/>
          </w:rPr>
          <w:t xml:space="preserve">add </w:t>
        </w:r>
      </w:ins>
      <w:ins w:id="223" w:author="Guanxiong Liu" w:date="2014-02-19T15:44:00Z">
        <w:r>
          <w:rPr>
            <w:rFonts w:hint="default" w:ascii="Calibri" w:hAnsi="Calibri" w:cs="Calibri"/>
          </w:rPr>
          <w:t xml:space="preserve">necessary </w:t>
        </w:r>
      </w:ins>
      <w:ins w:id="224" w:author="Guanxiong Liu" w:date="2014-02-20T00:29:00Z">
        <w:r>
          <w:rPr>
            <w:rFonts w:hint="default" w:ascii="Calibri" w:hAnsi="Calibri" w:cs="Calibri"/>
          </w:rPr>
          <w:t>external information</w:t>
        </w:r>
      </w:ins>
      <w:ins w:id="225" w:author="Guanxiong Liu" w:date="2014-02-19T15:44:00Z">
        <w:r>
          <w:rPr>
            <w:rFonts w:hint="default" w:ascii="Calibri" w:hAnsi="Calibri" w:cs="Calibri"/>
          </w:rPr>
          <w:t xml:space="preserve"> to the report</w:t>
        </w:r>
      </w:ins>
      <w:ins w:id="226" w:author="Guanxiong Liu" w:date="2014-02-20T00:30:00Z">
        <w:r>
          <w:rPr>
            <w:rFonts w:hint="default" w:ascii="Calibri" w:hAnsi="Calibri" w:cs="Calibri"/>
          </w:rPr>
          <w:t xml:space="preserve"> case</w:t>
        </w:r>
      </w:ins>
    </w:p>
    <w:p>
      <w:pPr>
        <w:pStyle w:val="15"/>
        <w:ind w:left="1440"/>
        <w:rPr>
          <w:ins w:id="228" w:author="Guanxiong Liu" w:date="2014-02-19T15:40:00Z"/>
          <w:rFonts w:hint="default" w:ascii="Calibri" w:hAnsi="Calibri" w:cs="Calibri"/>
        </w:rPr>
        <w:pPrChange w:id="227" w:author="Guanxiong Liu" w:date="2014-02-19T15:40:00Z">
          <w:pPr/>
        </w:pPrChange>
      </w:pPr>
      <w:ins w:id="229" w:author="Guanxiong Liu" w:date="2014-02-19T15:40:00Z">
        <w:r>
          <w:rPr>
            <w:rFonts w:hint="default" w:ascii="Calibri" w:hAnsi="Calibri" w:cs="Calibri"/>
          </w:rPr>
          <w:t>DEP: FR8</w:t>
        </w:r>
      </w:ins>
    </w:p>
    <w:p>
      <w:pPr>
        <w:pStyle w:val="15"/>
        <w:ind w:left="1440"/>
        <w:rPr>
          <w:ins w:id="231" w:author="Guanxiong Liu" w:date="2014-02-19T15:19:00Z"/>
          <w:rFonts w:hint="default" w:ascii="Calibri" w:hAnsi="Calibri" w:cs="Calibri"/>
        </w:rPr>
        <w:pPrChange w:id="230" w:author="Guanxiong Liu" w:date="2014-02-19T15:40:00Z">
          <w:pPr/>
        </w:pPrChange>
      </w:pPr>
    </w:p>
    <w:p>
      <w:pPr>
        <w:pStyle w:val="15"/>
        <w:numPr>
          <w:ilvl w:val="3"/>
          <w:numId w:val="2"/>
        </w:numPr>
        <w:rPr>
          <w:ins w:id="233" w:author="Guanxiong Liu" w:date="2014-02-19T15:46:00Z"/>
          <w:rFonts w:hint="default" w:ascii="Calibri" w:hAnsi="Calibri" w:cs="Calibri"/>
        </w:rPr>
        <w:pPrChange w:id="232" w:author="Guanxiong Liu" w:date="2014-02-19T15:19:00Z">
          <w:pPr/>
        </w:pPrChange>
      </w:pPr>
      <w:ins w:id="234" w:author="Guanxiong Liu" w:date="2014-02-19T15:20:00Z">
        <w:r>
          <w:rPr>
            <w:rFonts w:hint="default" w:ascii="Calibri" w:hAnsi="Calibri" w:cs="Calibri"/>
          </w:rPr>
          <w:t>Functional requirements 2.6</w:t>
        </w:r>
      </w:ins>
    </w:p>
    <w:p>
      <w:pPr>
        <w:pStyle w:val="15"/>
        <w:ind w:left="1440"/>
        <w:rPr>
          <w:ins w:id="235" w:author="Guanxiong Liu" w:date="2014-02-19T15:46:00Z"/>
          <w:rFonts w:hint="default" w:ascii="Calibri" w:hAnsi="Calibri" w:cs="Calibri"/>
        </w:rPr>
      </w:pPr>
      <w:ins w:id="236" w:author="Guanxiong Liu" w:date="2014-02-19T15:46:00Z">
        <w:r>
          <w:rPr>
            <w:rFonts w:hint="default" w:ascii="Calibri" w:hAnsi="Calibri" w:cs="Calibri"/>
          </w:rPr>
          <w:t>ID: FR12</w:t>
        </w:r>
      </w:ins>
    </w:p>
    <w:p>
      <w:pPr>
        <w:pStyle w:val="15"/>
        <w:ind w:left="1440"/>
        <w:rPr>
          <w:ins w:id="237" w:author="Guanxiong Liu" w:date="2014-02-19T15:46:00Z"/>
          <w:rFonts w:hint="default" w:ascii="Calibri" w:hAnsi="Calibri" w:cs="Calibri"/>
        </w:rPr>
      </w:pPr>
      <w:ins w:id="238" w:author="Guanxiong Liu" w:date="2014-02-19T15:46:00Z">
        <w:r>
          <w:rPr>
            <w:rFonts w:hint="default" w:ascii="Calibri" w:hAnsi="Calibri" w:cs="Calibri"/>
          </w:rPr>
          <w:t>TITLE: Remove report</w:t>
        </w:r>
      </w:ins>
    </w:p>
    <w:p>
      <w:pPr>
        <w:pStyle w:val="15"/>
        <w:ind w:left="1440"/>
        <w:rPr>
          <w:ins w:id="239" w:author="Guanxiong Liu" w:date="2014-02-19T15:46:00Z"/>
          <w:rFonts w:hint="default" w:ascii="Calibri" w:hAnsi="Calibri" w:cs="Calibri"/>
        </w:rPr>
      </w:pPr>
      <w:ins w:id="240" w:author="Guanxiong Liu" w:date="2014-02-19T15:46:00Z">
        <w:r>
          <w:rPr>
            <w:rFonts w:hint="default" w:ascii="Calibri" w:hAnsi="Calibri" w:cs="Calibri"/>
          </w:rPr>
          <w:t xml:space="preserve">DESC: A supervisor should be able to remove a report based on </w:t>
        </w:r>
      </w:ins>
      <w:ins w:id="241" w:author="Guanxiong Liu" w:date="2014-02-19T15:48:00Z">
        <w:r>
          <w:rPr>
            <w:rFonts w:hint="default" w:ascii="Calibri" w:hAnsi="Calibri" w:cs="Calibri"/>
          </w:rPr>
          <w:t>established retention criteria</w:t>
        </w:r>
      </w:ins>
    </w:p>
    <w:p>
      <w:pPr>
        <w:pStyle w:val="15"/>
        <w:ind w:left="1440"/>
        <w:rPr>
          <w:ins w:id="242" w:author="Guanxiong Liu" w:date="2014-02-19T15:46:00Z"/>
          <w:rFonts w:hint="default" w:ascii="Calibri" w:hAnsi="Calibri" w:cs="Calibri"/>
        </w:rPr>
      </w:pPr>
      <w:ins w:id="243" w:author="Guanxiong Liu" w:date="2014-02-19T15:46:00Z">
        <w:r>
          <w:rPr>
            <w:rFonts w:hint="default" w:ascii="Calibri" w:hAnsi="Calibri" w:cs="Calibri"/>
          </w:rPr>
          <w:t xml:space="preserve">RAT: </w:t>
        </w:r>
      </w:ins>
      <w:ins w:id="244" w:author="Guanxiong Liu" w:date="2014-02-19T15:48:00Z">
        <w:r>
          <w:rPr>
            <w:rFonts w:hint="default" w:ascii="Calibri" w:hAnsi="Calibri" w:cs="Calibri"/>
          </w:rPr>
          <w:t>None</w:t>
        </w:r>
      </w:ins>
    </w:p>
    <w:p>
      <w:pPr>
        <w:pStyle w:val="15"/>
        <w:ind w:left="1440"/>
        <w:rPr>
          <w:ins w:id="246" w:author="Guanxiong Liu" w:date="2014-02-19T15:46:00Z"/>
          <w:rFonts w:hint="default" w:ascii="Calibri" w:hAnsi="Calibri" w:cs="Calibri"/>
        </w:rPr>
        <w:pPrChange w:id="245" w:author="Guanxiong Liu" w:date="2014-02-19T15:46:00Z">
          <w:pPr/>
        </w:pPrChange>
      </w:pPr>
      <w:ins w:id="247" w:author="Guanxiong Liu" w:date="2014-02-19T15:46:00Z">
        <w:r>
          <w:rPr>
            <w:rFonts w:hint="default" w:ascii="Calibri" w:hAnsi="Calibri" w:cs="Calibri"/>
          </w:rPr>
          <w:t xml:space="preserve">DEP: </w:t>
        </w:r>
      </w:ins>
      <w:ins w:id="248" w:author="Guanxiong Liu" w:date="2014-02-19T15:49:00Z">
        <w:r>
          <w:rPr>
            <w:rFonts w:hint="default" w:ascii="Calibri" w:hAnsi="Calibri" w:cs="Calibri"/>
          </w:rPr>
          <w:t>FR8</w:t>
        </w:r>
      </w:ins>
    </w:p>
    <w:p>
      <w:pPr>
        <w:pStyle w:val="15"/>
        <w:ind w:left="1440"/>
        <w:rPr>
          <w:ins w:id="250" w:author="Guanxiong Liu" w:date="2014-02-19T15:20:00Z"/>
          <w:rFonts w:hint="default" w:ascii="Calibri" w:hAnsi="Calibri" w:cs="Calibri"/>
        </w:rPr>
        <w:pPrChange w:id="249" w:author="Guanxiong Liu" w:date="2014-02-19T15:46:00Z">
          <w:pPr/>
        </w:pPrChange>
      </w:pPr>
    </w:p>
    <w:p>
      <w:pPr>
        <w:pStyle w:val="15"/>
        <w:numPr>
          <w:ilvl w:val="3"/>
          <w:numId w:val="2"/>
        </w:numPr>
        <w:rPr>
          <w:ins w:id="252" w:author="Guanxiong Liu" w:date="2014-02-19T15:48:00Z"/>
          <w:rFonts w:hint="default" w:ascii="Calibri" w:hAnsi="Calibri" w:cs="Calibri"/>
        </w:rPr>
        <w:pPrChange w:id="251" w:author="Guanxiong Liu" w:date="2014-02-19T15:19:00Z">
          <w:pPr/>
        </w:pPrChange>
      </w:pPr>
      <w:ins w:id="253" w:author="Guanxiong Liu" w:date="2014-02-19T15:20:00Z">
        <w:r>
          <w:rPr>
            <w:rFonts w:hint="default" w:ascii="Calibri" w:hAnsi="Calibri" w:cs="Calibri"/>
          </w:rPr>
          <w:t>Functional requirements 2.7</w:t>
        </w:r>
      </w:ins>
    </w:p>
    <w:p>
      <w:pPr>
        <w:pStyle w:val="15"/>
        <w:ind w:left="1440"/>
        <w:rPr>
          <w:ins w:id="254" w:author="Guanxiong Liu" w:date="2014-02-19T15:49:00Z"/>
          <w:rFonts w:hint="default" w:ascii="Calibri" w:hAnsi="Calibri" w:cs="Calibri"/>
        </w:rPr>
      </w:pPr>
      <w:ins w:id="255" w:author="Guanxiong Liu" w:date="2014-02-19T15:49:00Z">
        <w:r>
          <w:rPr>
            <w:rFonts w:hint="default" w:ascii="Calibri" w:hAnsi="Calibri" w:cs="Calibri"/>
          </w:rPr>
          <w:t>ID: FR13</w:t>
        </w:r>
      </w:ins>
    </w:p>
    <w:p>
      <w:pPr>
        <w:pStyle w:val="15"/>
        <w:ind w:left="1440"/>
        <w:rPr>
          <w:ins w:id="256" w:author="Guanxiong Liu" w:date="2014-02-19T15:49:00Z"/>
          <w:rFonts w:hint="default" w:ascii="Calibri" w:hAnsi="Calibri" w:cs="Calibri"/>
        </w:rPr>
      </w:pPr>
      <w:ins w:id="257" w:author="Guanxiong Liu" w:date="2014-02-19T15:49:00Z">
        <w:r>
          <w:rPr>
            <w:rFonts w:hint="default" w:ascii="Calibri" w:hAnsi="Calibri" w:cs="Calibri"/>
          </w:rPr>
          <w:t>TITLE: Print out</w:t>
        </w:r>
      </w:ins>
    </w:p>
    <w:p>
      <w:pPr>
        <w:pStyle w:val="15"/>
        <w:ind w:left="1440"/>
        <w:rPr>
          <w:ins w:id="258" w:author="Guanxiong Liu" w:date="2014-02-19T15:50:00Z"/>
          <w:rFonts w:hint="default" w:ascii="Calibri" w:hAnsi="Calibri" w:cs="Calibri"/>
        </w:rPr>
      </w:pPr>
      <w:ins w:id="259" w:author="Guanxiong Liu" w:date="2014-02-19T15:49:00Z">
        <w:r>
          <w:rPr>
            <w:rFonts w:hint="default" w:ascii="Calibri" w:hAnsi="Calibri" w:cs="Calibri"/>
          </w:rPr>
          <w:t xml:space="preserve">DESC: A supervisor should be able to </w:t>
        </w:r>
      </w:ins>
      <w:ins w:id="260" w:author="Guanxiong Liu" w:date="2014-02-19T15:50:00Z">
        <w:r>
          <w:rPr>
            <w:rFonts w:hint="default" w:ascii="Calibri" w:hAnsi="Calibri" w:cs="Calibri"/>
          </w:rPr>
          <w:t>print out</w:t>
        </w:r>
      </w:ins>
      <w:ins w:id="261" w:author="Guanxiong Liu" w:date="2014-02-19T15:49:00Z">
        <w:r>
          <w:rPr>
            <w:rFonts w:hint="default" w:ascii="Calibri" w:hAnsi="Calibri" w:cs="Calibri"/>
          </w:rPr>
          <w:t xml:space="preserve"> </w:t>
        </w:r>
      </w:ins>
      <w:ins w:id="262" w:author="Guanxiong Liu" w:date="2014-02-19T15:54:00Z">
        <w:r>
          <w:rPr>
            <w:rFonts w:hint="default" w:ascii="Calibri" w:hAnsi="Calibri" w:cs="Calibri"/>
          </w:rPr>
          <w:t>any necessary material</w:t>
        </w:r>
      </w:ins>
    </w:p>
    <w:p>
      <w:pPr>
        <w:pStyle w:val="15"/>
        <w:ind w:left="1440"/>
        <w:rPr>
          <w:ins w:id="263" w:author="Guanxiong Liu" w:date="2014-02-19T15:49:00Z"/>
          <w:rFonts w:hint="default" w:ascii="Calibri" w:hAnsi="Calibri" w:cs="Calibri"/>
        </w:rPr>
      </w:pPr>
      <w:ins w:id="264" w:author="Guanxiong Liu" w:date="2014-02-19T15:49:00Z">
        <w:r>
          <w:rPr>
            <w:rFonts w:hint="default" w:ascii="Calibri" w:hAnsi="Calibri" w:cs="Calibri"/>
          </w:rPr>
          <w:t xml:space="preserve">RAT: </w:t>
        </w:r>
      </w:ins>
      <w:ins w:id="265" w:author="Guanxiong Liu" w:date="2014-02-19T15:51:00Z">
        <w:r>
          <w:rPr>
            <w:rFonts w:hint="default" w:ascii="Calibri" w:hAnsi="Calibri" w:cs="Calibri"/>
          </w:rPr>
          <w:t xml:space="preserve">In order for the user to print out the </w:t>
        </w:r>
      </w:ins>
      <w:ins w:id="266" w:author="Guanxiong Liu" w:date="2014-02-19T15:54:00Z">
        <w:r>
          <w:rPr>
            <w:rFonts w:hint="default" w:ascii="Calibri" w:hAnsi="Calibri" w:cs="Calibri"/>
          </w:rPr>
          <w:t>material</w:t>
        </w:r>
      </w:ins>
      <w:ins w:id="267" w:author="Guanxiong Liu" w:date="2014-02-19T15:51:00Z">
        <w:r>
          <w:rPr>
            <w:rFonts w:hint="default" w:ascii="Calibri" w:hAnsi="Calibri" w:cs="Calibri"/>
          </w:rPr>
          <w:t xml:space="preserve"> to </w:t>
        </w:r>
      </w:ins>
      <w:ins w:id="268" w:author="Guanxiong Liu" w:date="2014-02-19T15:55:00Z">
        <w:r>
          <w:rPr>
            <w:rFonts w:hint="default" w:ascii="Calibri" w:hAnsi="Calibri" w:cs="Calibri"/>
          </w:rPr>
          <w:t>use</w:t>
        </w:r>
      </w:ins>
    </w:p>
    <w:p>
      <w:pPr>
        <w:pStyle w:val="15"/>
        <w:ind w:left="1440"/>
        <w:rPr>
          <w:ins w:id="270" w:author="Guanxiong Liu" w:date="2014-02-19T16:26:00Z"/>
          <w:rFonts w:hint="default" w:ascii="Calibri" w:hAnsi="Calibri" w:cs="Calibri"/>
        </w:rPr>
        <w:pPrChange w:id="269" w:author="Guanxiong Liu" w:date="2014-02-20T00:23:00Z">
          <w:pPr/>
        </w:pPrChange>
      </w:pPr>
      <w:ins w:id="271" w:author="Guanxiong Liu" w:date="2014-02-19T15:49:00Z">
        <w:r>
          <w:rPr>
            <w:rFonts w:hint="default" w:ascii="Calibri" w:hAnsi="Calibri" w:cs="Calibri"/>
          </w:rPr>
          <w:t xml:space="preserve">DEP: </w:t>
        </w:r>
      </w:ins>
      <w:ins w:id="272" w:author="Guanxiong Liu" w:date="2014-02-19T15:50:00Z">
        <w:r>
          <w:rPr>
            <w:rFonts w:hint="default" w:ascii="Calibri" w:hAnsi="Calibri" w:cs="Calibri"/>
          </w:rPr>
          <w:t>FR8</w:t>
        </w:r>
      </w:ins>
    </w:p>
    <w:p>
      <w:pPr>
        <w:pStyle w:val="15"/>
        <w:ind w:left="1440"/>
        <w:rPr>
          <w:ins w:id="274" w:author="Guanxiong Liu" w:date="2014-02-19T16:04:00Z"/>
          <w:rFonts w:hint="default" w:ascii="Calibri" w:hAnsi="Calibri" w:cs="Calibri"/>
        </w:rPr>
        <w:pPrChange w:id="273" w:author="Guanxiong Liu" w:date="2014-02-19T16:26:00Z">
          <w:pPr/>
        </w:pPrChange>
      </w:pPr>
    </w:p>
    <w:p>
      <w:pPr>
        <w:pStyle w:val="15"/>
        <w:numPr>
          <w:ilvl w:val="3"/>
          <w:numId w:val="2"/>
        </w:numPr>
        <w:rPr>
          <w:ins w:id="276" w:author="Guanxiong Liu" w:date="2014-02-19T16:40:00Z"/>
          <w:rFonts w:hint="default" w:ascii="Calibri" w:hAnsi="Calibri" w:cs="Calibri"/>
        </w:rPr>
        <w:pPrChange w:id="275" w:author="Guanxiong Liu" w:date="2014-02-19T16:04:00Z">
          <w:pPr/>
        </w:pPrChange>
      </w:pPr>
      <w:ins w:id="277" w:author="Guanxiong Liu" w:date="2014-02-19T16:04:00Z">
        <w:r>
          <w:rPr>
            <w:rFonts w:hint="default" w:ascii="Calibri" w:hAnsi="Calibri" w:cs="Calibri"/>
          </w:rPr>
          <w:t>Functional requirements 2.11</w:t>
        </w:r>
      </w:ins>
    </w:p>
    <w:p>
      <w:pPr>
        <w:pStyle w:val="15"/>
        <w:ind w:left="1440"/>
        <w:rPr>
          <w:ins w:id="278" w:author="Guanxiong Liu" w:date="2014-02-19T16:41:00Z"/>
          <w:rFonts w:hint="default" w:ascii="Calibri" w:hAnsi="Calibri" w:cs="Calibri"/>
        </w:rPr>
      </w:pPr>
      <w:ins w:id="279" w:author="Guanxiong Liu" w:date="2014-02-19T16:41:00Z">
        <w:r>
          <w:rPr>
            <w:rFonts w:hint="default" w:ascii="Calibri" w:hAnsi="Calibri" w:cs="Calibri"/>
          </w:rPr>
          <w:t>ID: FR17</w:t>
        </w:r>
      </w:ins>
    </w:p>
    <w:p>
      <w:pPr>
        <w:pStyle w:val="15"/>
        <w:ind w:left="1440"/>
        <w:rPr>
          <w:ins w:id="280" w:author="Guanxiong Liu" w:date="2014-02-19T16:41:00Z"/>
          <w:rFonts w:hint="default" w:ascii="Calibri" w:hAnsi="Calibri" w:cs="Calibri"/>
        </w:rPr>
      </w:pPr>
      <w:ins w:id="281" w:author="Guanxiong Liu" w:date="2014-02-19T16:41:00Z">
        <w:r>
          <w:rPr>
            <w:rFonts w:hint="default" w:ascii="Calibri" w:hAnsi="Calibri" w:cs="Calibri"/>
          </w:rPr>
          <w:t xml:space="preserve">TITLE: </w:t>
        </w:r>
      </w:ins>
      <w:ins w:id="282" w:author="Guanxiong Liu" w:date="2014-02-19T16:42:00Z">
        <w:r>
          <w:rPr>
            <w:rFonts w:hint="default" w:ascii="Calibri" w:hAnsi="Calibri" w:cs="Calibri"/>
          </w:rPr>
          <w:t>Track</w:t>
        </w:r>
      </w:ins>
      <w:ins w:id="283" w:author="Guanxiong Liu" w:date="2014-02-19T16:41:00Z">
        <w:r>
          <w:rPr>
            <w:rFonts w:hint="default" w:ascii="Calibri" w:hAnsi="Calibri" w:cs="Calibri"/>
          </w:rPr>
          <w:t xml:space="preserve"> investigation report</w:t>
        </w:r>
      </w:ins>
    </w:p>
    <w:p>
      <w:pPr>
        <w:pStyle w:val="15"/>
        <w:ind w:left="1440"/>
        <w:rPr>
          <w:ins w:id="284" w:author="Guanxiong Liu" w:date="2014-02-19T16:41:00Z"/>
          <w:rFonts w:hint="default" w:ascii="Calibri" w:hAnsi="Calibri" w:cs="Calibri"/>
        </w:rPr>
      </w:pPr>
      <w:ins w:id="285" w:author="Guanxiong Liu" w:date="2014-02-19T16:41:00Z">
        <w:r>
          <w:rPr>
            <w:rFonts w:hint="default" w:ascii="Calibri" w:hAnsi="Calibri" w:cs="Calibri"/>
          </w:rPr>
          <w:t xml:space="preserve">DESC: A supervisor should be able to </w:t>
        </w:r>
      </w:ins>
      <w:ins w:id="286" w:author="Guanxiong Liu" w:date="2014-02-19T16:42:00Z">
        <w:r>
          <w:rPr>
            <w:rFonts w:hint="default" w:ascii="Calibri" w:hAnsi="Calibri" w:cs="Calibri"/>
          </w:rPr>
          <w:t>track</w:t>
        </w:r>
      </w:ins>
      <w:ins w:id="287" w:author="Guanxiong Liu" w:date="2014-02-19T16:41:00Z">
        <w:r>
          <w:rPr>
            <w:rFonts w:hint="default" w:ascii="Calibri" w:hAnsi="Calibri" w:cs="Calibri"/>
          </w:rPr>
          <w:t xml:space="preserve"> the investigation report </w:t>
        </w:r>
      </w:ins>
      <w:ins w:id="288" w:author="Guanxiong Liu" w:date="2014-02-19T16:43:00Z">
        <w:r>
          <w:rPr>
            <w:rFonts w:hint="default" w:ascii="Calibri" w:hAnsi="Calibri" w:cs="Calibri"/>
          </w:rPr>
          <w:t>by Public Log Number</w:t>
        </w:r>
      </w:ins>
    </w:p>
    <w:p>
      <w:pPr>
        <w:pStyle w:val="15"/>
        <w:ind w:left="1440"/>
        <w:rPr>
          <w:ins w:id="289" w:author="Guanxiong Liu" w:date="2014-02-19T16:41:00Z"/>
          <w:rFonts w:hint="default" w:ascii="Calibri" w:hAnsi="Calibri" w:cs="Calibri"/>
        </w:rPr>
      </w:pPr>
      <w:ins w:id="290" w:author="Guanxiong Liu" w:date="2014-02-19T16:41:00Z">
        <w:r>
          <w:rPr>
            <w:rFonts w:hint="default" w:ascii="Calibri" w:hAnsi="Calibri" w:cs="Calibri"/>
          </w:rPr>
          <w:t>RAT: None</w:t>
        </w:r>
      </w:ins>
    </w:p>
    <w:p>
      <w:pPr>
        <w:pStyle w:val="15"/>
        <w:ind w:left="1440"/>
        <w:rPr>
          <w:ins w:id="292" w:author="Guanxiong Liu" w:date="2014-02-20T00:01:00Z"/>
          <w:rFonts w:hint="default" w:ascii="Calibri" w:hAnsi="Calibri" w:cs="Calibri"/>
        </w:rPr>
        <w:pPrChange w:id="291" w:author="Guanxiong Liu" w:date="2014-02-19T16:40:00Z">
          <w:pPr/>
        </w:pPrChange>
      </w:pPr>
      <w:ins w:id="293" w:author="Guanxiong Liu" w:date="2014-02-19T16:41:00Z">
        <w:r>
          <w:rPr>
            <w:rFonts w:hint="default" w:ascii="Calibri" w:hAnsi="Calibri" w:cs="Calibri"/>
          </w:rPr>
          <w:t>DEP: FR8</w:t>
        </w:r>
      </w:ins>
    </w:p>
    <w:p>
      <w:pPr>
        <w:pStyle w:val="15"/>
        <w:ind w:left="1440"/>
        <w:rPr>
          <w:ins w:id="295" w:author="Guanxiong Liu" w:date="2014-02-20T00:01:00Z"/>
          <w:rFonts w:hint="default" w:ascii="Calibri" w:hAnsi="Calibri" w:cs="Calibri"/>
        </w:rPr>
        <w:pPrChange w:id="294" w:author="Guanxiong Liu" w:date="2014-02-19T16:40:00Z">
          <w:pPr/>
        </w:pPrChange>
      </w:pPr>
    </w:p>
    <w:p>
      <w:pPr>
        <w:pStyle w:val="15"/>
        <w:numPr>
          <w:ilvl w:val="3"/>
          <w:numId w:val="2"/>
        </w:numPr>
        <w:rPr>
          <w:ins w:id="297" w:author="Guanxiong Liu" w:date="2014-02-20T00:01:00Z"/>
          <w:rFonts w:hint="default" w:ascii="Calibri" w:hAnsi="Calibri" w:cs="Calibri"/>
        </w:rPr>
        <w:pPrChange w:id="296" w:author="Guanxiong Liu" w:date="2014-02-20T00:01:00Z">
          <w:pPr/>
        </w:pPrChange>
      </w:pPr>
      <w:ins w:id="298" w:author="Guanxiong Liu" w:date="2014-02-20T00:01:00Z">
        <w:r>
          <w:rPr>
            <w:rFonts w:hint="default" w:ascii="Calibri" w:hAnsi="Calibri" w:cs="Calibri"/>
          </w:rPr>
          <w:t>Functional requirements 2.12</w:t>
        </w:r>
      </w:ins>
    </w:p>
    <w:p>
      <w:pPr>
        <w:pStyle w:val="15"/>
        <w:ind w:left="1440"/>
        <w:rPr>
          <w:ins w:id="299" w:author="Guanxiong Liu" w:date="2014-02-20T00:01:00Z"/>
          <w:rFonts w:hint="default" w:ascii="Calibri" w:hAnsi="Calibri" w:cs="Calibri"/>
        </w:rPr>
      </w:pPr>
      <w:ins w:id="300" w:author="Guanxiong Liu" w:date="2014-02-20T00:01:00Z">
        <w:r>
          <w:rPr>
            <w:rFonts w:hint="default" w:ascii="Calibri" w:hAnsi="Calibri" w:cs="Calibri"/>
          </w:rPr>
          <w:t>ID: FR30</w:t>
        </w:r>
      </w:ins>
    </w:p>
    <w:p>
      <w:pPr>
        <w:pStyle w:val="15"/>
        <w:ind w:left="1440"/>
        <w:rPr>
          <w:ins w:id="301" w:author="Guanxiong Liu" w:date="2014-02-20T00:01:00Z"/>
          <w:rFonts w:hint="default" w:ascii="Calibri" w:hAnsi="Calibri" w:cs="Calibri"/>
        </w:rPr>
      </w:pPr>
      <w:ins w:id="302" w:author="Guanxiong Liu" w:date="2014-02-20T00:01:00Z">
        <w:r>
          <w:rPr>
            <w:rFonts w:hint="default" w:ascii="Calibri" w:hAnsi="Calibri" w:cs="Calibri"/>
          </w:rPr>
          <w:t>TITLE: Reset the password</w:t>
        </w:r>
      </w:ins>
    </w:p>
    <w:p>
      <w:pPr>
        <w:pStyle w:val="15"/>
        <w:ind w:left="1440"/>
        <w:rPr>
          <w:ins w:id="303" w:author="Guanxiong Liu" w:date="2014-02-20T00:01:00Z"/>
          <w:rFonts w:hint="default" w:ascii="Calibri" w:hAnsi="Calibri" w:cs="Calibri"/>
        </w:rPr>
      </w:pPr>
      <w:ins w:id="304" w:author="Guanxiong Liu" w:date="2014-02-20T00:01:00Z">
        <w:r>
          <w:rPr>
            <w:rFonts w:hint="default" w:ascii="Calibri" w:hAnsi="Calibri" w:cs="Calibri"/>
          </w:rPr>
          <w:t xml:space="preserve">DESC: A </w:t>
        </w:r>
      </w:ins>
      <w:ins w:id="305" w:author="Guanxiong Liu" w:date="2014-02-20T00:02:00Z">
        <w:r>
          <w:rPr>
            <w:rFonts w:hint="default" w:ascii="Calibri" w:hAnsi="Calibri" w:cs="Calibri"/>
          </w:rPr>
          <w:t>supervisor</w:t>
        </w:r>
      </w:ins>
      <w:ins w:id="306" w:author="Guanxiong Liu" w:date="2014-02-20T00:01:00Z">
        <w:r>
          <w:rPr>
            <w:rFonts w:hint="default" w:ascii="Calibri" w:hAnsi="Calibri" w:cs="Calibri"/>
          </w:rPr>
          <w:t xml:space="preserve"> should be able to reset his or her password in the system </w:t>
        </w:r>
      </w:ins>
    </w:p>
    <w:p>
      <w:pPr>
        <w:pStyle w:val="15"/>
        <w:ind w:left="1440"/>
        <w:rPr>
          <w:ins w:id="307" w:author="Guanxiong Liu" w:date="2014-02-20T00:01:00Z"/>
          <w:rFonts w:hint="default" w:ascii="Calibri" w:hAnsi="Calibri" w:cs="Calibri"/>
        </w:rPr>
      </w:pPr>
      <w:ins w:id="308" w:author="Guanxiong Liu" w:date="2014-02-20T00:01:00Z">
        <w:r>
          <w:rPr>
            <w:rFonts w:hint="default" w:ascii="Calibri" w:hAnsi="Calibri" w:cs="Calibri"/>
          </w:rPr>
          <w:t>RAT: None</w:t>
        </w:r>
      </w:ins>
    </w:p>
    <w:p>
      <w:pPr>
        <w:pStyle w:val="15"/>
        <w:ind w:left="1440"/>
        <w:rPr>
          <w:ins w:id="310" w:author="Guanxiong Liu" w:date="2014-02-19T16:40:00Z"/>
          <w:rFonts w:hint="default" w:ascii="Calibri" w:hAnsi="Calibri" w:cs="Calibri"/>
        </w:rPr>
        <w:pPrChange w:id="309" w:author="Guanxiong Liu" w:date="2014-02-20T00:01:00Z">
          <w:pPr/>
        </w:pPrChange>
      </w:pPr>
      <w:ins w:id="311" w:author="Guanxiong Liu" w:date="2014-02-20T00:01:00Z">
        <w:r>
          <w:rPr>
            <w:rFonts w:hint="default" w:ascii="Calibri" w:hAnsi="Calibri" w:cs="Calibri"/>
          </w:rPr>
          <w:t>DEP: FR7</w:t>
        </w:r>
      </w:ins>
    </w:p>
    <w:p>
      <w:pPr>
        <w:rPr>
          <w:rFonts w:hint="default" w:ascii="Calibri" w:hAnsi="Calibri" w:cs="Calibri"/>
        </w:rPr>
      </w:pPr>
    </w:p>
    <w:p>
      <w:pPr>
        <w:pStyle w:val="4"/>
        <w:numPr>
          <w:ilvl w:val="2"/>
          <w:numId w:val="2"/>
        </w:numPr>
        <w:spacing w:line="360" w:lineRule="auto"/>
        <w:rPr>
          <w:rFonts w:hint="default" w:ascii="Calibri" w:hAnsi="Calibri" w:cs="Calibri"/>
        </w:rPr>
      </w:pPr>
      <w:bookmarkStart w:id="69" w:name="_Toc17021"/>
      <w:r>
        <w:rPr>
          <w:rFonts w:hint="default" w:ascii="Calibri" w:hAnsi="Calibri" w:cs="Calibri"/>
        </w:rPr>
        <w:t xml:space="preserve">User Class 3 – </w:t>
      </w:r>
      <w:del w:id="312" w:author="Guanxiong Liu" w:date="2014-02-19T16:47:00Z">
        <w:r>
          <w:rPr>
            <w:rFonts w:hint="default" w:ascii="Calibri" w:hAnsi="Calibri" w:cs="Calibri"/>
          </w:rPr>
          <w:delText xml:space="preserve">Member </w:delText>
        </w:r>
      </w:del>
      <w:ins w:id="313" w:author="Guanxiong Liu" w:date="2014-02-19T16:47:00Z">
        <w:r>
          <w:rPr>
            <w:rFonts w:hint="default" w:ascii="Calibri" w:hAnsi="Calibri" w:cs="Calibri"/>
          </w:rPr>
          <w:t>Chair</w:t>
        </w:r>
      </w:ins>
      <w:ins w:id="314" w:author="Guanxiong Liu" w:date="2014-02-20T00:06:00Z">
        <w:r>
          <w:rPr>
            <w:rFonts w:hint="default" w:ascii="Calibri" w:hAnsi="Calibri" w:cs="Calibri"/>
          </w:rPr>
          <w:t>man</w:t>
        </w:r>
      </w:ins>
      <w:ins w:id="315" w:author="Guanxiong Liu" w:date="2014-02-19T16:47:00Z">
        <w:r>
          <w:rPr>
            <w:rFonts w:hint="default" w:ascii="Calibri" w:hAnsi="Calibri" w:cs="Calibri"/>
          </w:rPr>
          <w:t xml:space="preserve"> </w:t>
        </w:r>
      </w:ins>
      <w:r>
        <w:rPr>
          <w:rFonts w:hint="default" w:ascii="Calibri" w:hAnsi="Calibri" w:cs="Calibri"/>
        </w:rPr>
        <w:t>of Human Rights Committee</w:t>
      </w:r>
      <w:bookmarkEnd w:id="69"/>
    </w:p>
    <w:p>
      <w:pPr>
        <w:pStyle w:val="15"/>
        <w:numPr>
          <w:ilvl w:val="3"/>
          <w:numId w:val="2"/>
        </w:numPr>
        <w:spacing w:line="360" w:lineRule="auto"/>
        <w:rPr>
          <w:ins w:id="317" w:author="Guanxiong Liu" w:date="2014-02-19T16:45:00Z"/>
          <w:rFonts w:hint="default" w:ascii="Calibri" w:hAnsi="Calibri" w:cs="Calibri"/>
        </w:rPr>
        <w:pPrChange w:id="316" w:author="Guanxiong Liu" w:date="2014-02-19T16:45:00Z">
          <w:pPr>
            <w:spacing w:line="360" w:lineRule="auto"/>
          </w:pPr>
        </w:pPrChange>
      </w:pPr>
      <w:ins w:id="318" w:author="Guanxiong Liu" w:date="2014-02-19T16:45:00Z">
        <w:r>
          <w:rPr>
            <w:rFonts w:hint="default" w:ascii="Calibri" w:hAnsi="Calibri" w:cs="Calibri"/>
          </w:rPr>
          <w:t>Functional requirements 3.1</w:t>
        </w:r>
      </w:ins>
    </w:p>
    <w:p>
      <w:pPr>
        <w:pStyle w:val="15"/>
        <w:spacing w:line="360" w:lineRule="auto"/>
        <w:ind w:left="1440"/>
        <w:rPr>
          <w:ins w:id="319" w:author="Guanxiong Liu" w:date="2014-02-19T16:46:00Z"/>
          <w:rFonts w:hint="default" w:ascii="Calibri" w:hAnsi="Calibri" w:cs="Calibri"/>
        </w:rPr>
      </w:pPr>
      <w:ins w:id="320" w:author="Guanxiong Liu" w:date="2014-02-19T16:46:00Z">
        <w:r>
          <w:rPr>
            <w:rFonts w:hint="default" w:ascii="Calibri" w:hAnsi="Calibri" w:cs="Calibri"/>
          </w:rPr>
          <w:t>ID: FR18</w:t>
        </w:r>
      </w:ins>
    </w:p>
    <w:p>
      <w:pPr>
        <w:pStyle w:val="15"/>
        <w:spacing w:line="360" w:lineRule="auto"/>
        <w:ind w:left="1440"/>
        <w:rPr>
          <w:ins w:id="321" w:author="Guanxiong Liu" w:date="2014-02-19T16:46:00Z"/>
          <w:rFonts w:hint="default" w:ascii="Calibri" w:hAnsi="Calibri" w:cs="Calibri"/>
        </w:rPr>
      </w:pPr>
      <w:ins w:id="322" w:author="Guanxiong Liu" w:date="2014-02-19T16:46:00Z">
        <w:r>
          <w:rPr>
            <w:rFonts w:hint="default" w:ascii="Calibri" w:hAnsi="Calibri" w:cs="Calibri"/>
          </w:rPr>
          <w:t>TITLE: Register to the system</w:t>
        </w:r>
      </w:ins>
    </w:p>
    <w:p>
      <w:pPr>
        <w:pStyle w:val="15"/>
        <w:spacing w:line="360" w:lineRule="auto"/>
        <w:ind w:left="1440"/>
        <w:rPr>
          <w:ins w:id="323" w:author="Guanxiong Liu" w:date="2014-02-19T16:46:00Z"/>
          <w:rFonts w:hint="default" w:ascii="Calibri" w:hAnsi="Calibri" w:cs="Calibri"/>
        </w:rPr>
      </w:pPr>
      <w:ins w:id="324" w:author="Guanxiong Liu" w:date="2014-02-19T16:46:00Z">
        <w:r>
          <w:rPr>
            <w:rFonts w:hint="default" w:ascii="Calibri" w:hAnsi="Calibri" w:cs="Calibri"/>
          </w:rPr>
          <w:t xml:space="preserve">DESC: A </w:t>
        </w:r>
      </w:ins>
      <w:ins w:id="325" w:author="Guanxiong Liu" w:date="2014-02-19T16:47:00Z">
        <w:r>
          <w:rPr>
            <w:rFonts w:hint="default" w:ascii="Calibri" w:hAnsi="Calibri" w:cs="Calibri"/>
          </w:rPr>
          <w:t>chair</w:t>
        </w:r>
      </w:ins>
      <w:ins w:id="326" w:author="Guanxiong Liu" w:date="2014-02-20T00:06:00Z">
        <w:r>
          <w:rPr>
            <w:rFonts w:hint="default" w:ascii="Calibri" w:hAnsi="Calibri" w:cs="Calibri"/>
          </w:rPr>
          <w:t>man</w:t>
        </w:r>
      </w:ins>
      <w:ins w:id="327" w:author="Guanxiong Liu" w:date="2014-02-19T16:47:00Z">
        <w:r>
          <w:rPr>
            <w:rFonts w:hint="default" w:ascii="Calibri" w:hAnsi="Calibri" w:cs="Calibri"/>
          </w:rPr>
          <w:t xml:space="preserve"> of Human Rights Committee </w:t>
        </w:r>
      </w:ins>
      <w:ins w:id="328" w:author="Guanxiong Liu" w:date="2014-02-19T16:46:00Z">
        <w:r>
          <w:rPr>
            <w:rFonts w:hint="default" w:ascii="Calibri" w:hAnsi="Calibri" w:cs="Calibri"/>
          </w:rPr>
          <w:t>should be able to register his or her account in the system with the default user name and password from the system administrator</w:t>
        </w:r>
      </w:ins>
    </w:p>
    <w:p>
      <w:pPr>
        <w:pStyle w:val="15"/>
        <w:spacing w:line="360" w:lineRule="auto"/>
        <w:ind w:left="1440"/>
        <w:rPr>
          <w:ins w:id="329" w:author="Guanxiong Liu" w:date="2014-02-19T16:46:00Z"/>
          <w:rFonts w:hint="default" w:ascii="Calibri" w:hAnsi="Calibri" w:cs="Calibri"/>
        </w:rPr>
      </w:pPr>
      <w:ins w:id="330" w:author="Guanxiong Liu" w:date="2014-02-19T16:46:00Z">
        <w:r>
          <w:rPr>
            <w:rFonts w:hint="default" w:ascii="Calibri" w:hAnsi="Calibri" w:cs="Calibri"/>
          </w:rPr>
          <w:t>RAT: In order for a user to set his or her own user name and password</w:t>
        </w:r>
      </w:ins>
    </w:p>
    <w:p>
      <w:pPr>
        <w:pStyle w:val="15"/>
        <w:spacing w:line="360" w:lineRule="auto"/>
        <w:ind w:left="1440"/>
        <w:rPr>
          <w:ins w:id="332" w:author="Guanxiong Liu" w:date="2014-02-19T16:46:00Z"/>
          <w:rFonts w:hint="default" w:ascii="Calibri" w:hAnsi="Calibri" w:cs="Calibri"/>
        </w:rPr>
        <w:pPrChange w:id="331" w:author="Guanxiong Liu" w:date="2014-02-19T16:45:00Z">
          <w:pPr>
            <w:spacing w:line="360" w:lineRule="auto"/>
          </w:pPr>
        </w:pPrChange>
      </w:pPr>
      <w:ins w:id="333" w:author="Guanxiong Liu" w:date="2014-02-19T16:46:00Z">
        <w:r>
          <w:rPr>
            <w:rFonts w:hint="default" w:ascii="Calibri" w:hAnsi="Calibri" w:cs="Calibri"/>
          </w:rPr>
          <w:t xml:space="preserve">DEP: None  </w:t>
        </w:r>
      </w:ins>
    </w:p>
    <w:p>
      <w:pPr>
        <w:pStyle w:val="15"/>
        <w:spacing w:line="360" w:lineRule="auto"/>
        <w:ind w:left="1440"/>
        <w:rPr>
          <w:ins w:id="335" w:author="Guanxiong Liu" w:date="2014-02-19T16:45:00Z"/>
          <w:rFonts w:hint="default" w:ascii="Calibri" w:hAnsi="Calibri" w:cs="Calibri"/>
        </w:rPr>
        <w:pPrChange w:id="334" w:author="Guanxiong Liu" w:date="2014-02-19T16:45:00Z">
          <w:pPr>
            <w:spacing w:line="360" w:lineRule="auto"/>
          </w:pPr>
        </w:pPrChange>
      </w:pPr>
    </w:p>
    <w:p>
      <w:pPr>
        <w:pStyle w:val="15"/>
        <w:numPr>
          <w:ilvl w:val="3"/>
          <w:numId w:val="2"/>
        </w:numPr>
        <w:spacing w:line="360" w:lineRule="auto"/>
        <w:rPr>
          <w:ins w:id="337" w:author="Guanxiong Liu" w:date="2014-02-19T16:45:00Z"/>
          <w:rFonts w:hint="default" w:ascii="Calibri" w:hAnsi="Calibri" w:cs="Calibri"/>
        </w:rPr>
        <w:pPrChange w:id="336" w:author="Guanxiong Liu" w:date="2014-02-19T16:45:00Z">
          <w:pPr>
            <w:spacing w:line="360" w:lineRule="auto"/>
          </w:pPr>
        </w:pPrChange>
      </w:pPr>
      <w:ins w:id="338" w:author="Guanxiong Liu" w:date="2014-02-19T16:45:00Z">
        <w:r>
          <w:rPr>
            <w:rFonts w:hint="default" w:ascii="Calibri" w:hAnsi="Calibri" w:cs="Calibri"/>
          </w:rPr>
          <w:t>Functional requirements 3.2</w:t>
        </w:r>
      </w:ins>
    </w:p>
    <w:p>
      <w:pPr>
        <w:pStyle w:val="15"/>
        <w:spacing w:line="360" w:lineRule="auto"/>
        <w:ind w:left="1440"/>
        <w:rPr>
          <w:ins w:id="339" w:author="Guanxiong Liu" w:date="2014-02-19T16:48:00Z"/>
          <w:rFonts w:hint="default" w:ascii="Calibri" w:hAnsi="Calibri" w:cs="Calibri"/>
        </w:rPr>
      </w:pPr>
      <w:ins w:id="340" w:author="Guanxiong Liu" w:date="2014-02-19T16:48:00Z">
        <w:r>
          <w:rPr>
            <w:rFonts w:hint="default" w:ascii="Calibri" w:hAnsi="Calibri" w:cs="Calibri"/>
          </w:rPr>
          <w:t>ID: FR19</w:t>
        </w:r>
      </w:ins>
    </w:p>
    <w:p>
      <w:pPr>
        <w:pStyle w:val="15"/>
        <w:spacing w:line="360" w:lineRule="auto"/>
        <w:ind w:left="1440"/>
        <w:rPr>
          <w:ins w:id="341" w:author="Guanxiong Liu" w:date="2014-02-19T16:48:00Z"/>
          <w:rFonts w:hint="default" w:ascii="Calibri" w:hAnsi="Calibri" w:cs="Calibri"/>
        </w:rPr>
      </w:pPr>
      <w:ins w:id="342" w:author="Guanxiong Liu" w:date="2014-02-19T16:48:00Z">
        <w:r>
          <w:rPr>
            <w:rFonts w:hint="default" w:ascii="Calibri" w:hAnsi="Calibri" w:cs="Calibri"/>
          </w:rPr>
          <w:t>TITLE: Login the system</w:t>
        </w:r>
      </w:ins>
    </w:p>
    <w:p>
      <w:pPr>
        <w:pStyle w:val="15"/>
        <w:spacing w:line="360" w:lineRule="auto"/>
        <w:ind w:left="1440"/>
        <w:rPr>
          <w:ins w:id="343" w:author="Guanxiong Liu" w:date="2014-02-19T16:48:00Z"/>
          <w:rFonts w:hint="default" w:ascii="Calibri" w:hAnsi="Calibri" w:cs="Calibri"/>
        </w:rPr>
      </w:pPr>
      <w:ins w:id="344" w:author="Guanxiong Liu" w:date="2014-02-19T16:48:00Z">
        <w:r>
          <w:rPr>
            <w:rFonts w:hint="default" w:ascii="Calibri" w:hAnsi="Calibri" w:cs="Calibri"/>
          </w:rPr>
          <w:t>DESC: A chair</w:t>
        </w:r>
      </w:ins>
      <w:ins w:id="345" w:author="Guanxiong Liu" w:date="2014-02-20T00:06:00Z">
        <w:r>
          <w:rPr>
            <w:rFonts w:hint="default" w:ascii="Calibri" w:hAnsi="Calibri" w:cs="Calibri"/>
          </w:rPr>
          <w:t>man</w:t>
        </w:r>
      </w:ins>
      <w:ins w:id="346" w:author="Guanxiong Liu" w:date="2014-02-19T16:48:00Z">
        <w:r>
          <w:rPr>
            <w:rFonts w:hint="default" w:ascii="Calibri" w:hAnsi="Calibri" w:cs="Calibri"/>
          </w:rPr>
          <w:t xml:space="preserve"> of Human Rights Committee should be able to login his or her account in the system with the user name and password </w:t>
        </w:r>
      </w:ins>
    </w:p>
    <w:p>
      <w:pPr>
        <w:pStyle w:val="15"/>
        <w:spacing w:line="360" w:lineRule="auto"/>
        <w:ind w:left="1440"/>
        <w:rPr>
          <w:ins w:id="347" w:author="Guanxiong Liu" w:date="2014-02-19T16:48:00Z"/>
          <w:rFonts w:hint="default" w:ascii="Calibri" w:hAnsi="Calibri" w:cs="Calibri"/>
        </w:rPr>
      </w:pPr>
      <w:ins w:id="348" w:author="Guanxiong Liu" w:date="2014-02-19T16:48:00Z">
        <w:r>
          <w:rPr>
            <w:rFonts w:hint="default" w:ascii="Calibri" w:hAnsi="Calibri" w:cs="Calibri"/>
          </w:rPr>
          <w:t>RAT: In order for a user to login the system after register</w:t>
        </w:r>
      </w:ins>
    </w:p>
    <w:p>
      <w:pPr>
        <w:pStyle w:val="15"/>
        <w:spacing w:line="360" w:lineRule="auto"/>
        <w:ind w:left="1440"/>
        <w:rPr>
          <w:ins w:id="349" w:author="Guanxiong Liu" w:date="2014-02-19T16:48:00Z"/>
          <w:rFonts w:hint="default" w:ascii="Calibri" w:hAnsi="Calibri" w:cs="Calibri"/>
        </w:rPr>
      </w:pPr>
      <w:ins w:id="350" w:author="Guanxiong Liu" w:date="2014-02-19T16:48:00Z">
        <w:r>
          <w:rPr>
            <w:rFonts w:hint="default" w:ascii="Calibri" w:hAnsi="Calibri" w:cs="Calibri"/>
          </w:rPr>
          <w:t>DEP: FR18</w:t>
        </w:r>
      </w:ins>
    </w:p>
    <w:p>
      <w:pPr>
        <w:pStyle w:val="15"/>
        <w:spacing w:line="360" w:lineRule="auto"/>
        <w:ind w:left="1440"/>
        <w:rPr>
          <w:ins w:id="352" w:author="Guanxiong Liu" w:date="2014-02-19T16:45:00Z"/>
          <w:rFonts w:hint="default" w:ascii="Calibri" w:hAnsi="Calibri" w:cs="Calibri"/>
        </w:rPr>
        <w:pPrChange w:id="351" w:author="Guanxiong Liu" w:date="2014-02-19T16:48:00Z">
          <w:pPr>
            <w:spacing w:line="360" w:lineRule="auto"/>
          </w:pPr>
        </w:pPrChange>
      </w:pPr>
    </w:p>
    <w:p>
      <w:pPr>
        <w:pStyle w:val="15"/>
        <w:numPr>
          <w:ilvl w:val="3"/>
          <w:numId w:val="2"/>
        </w:numPr>
        <w:spacing w:line="360" w:lineRule="auto"/>
        <w:rPr>
          <w:ins w:id="354" w:author="Guanxiong Liu" w:date="2014-02-19T16:45:00Z"/>
          <w:rFonts w:hint="default" w:ascii="Calibri" w:hAnsi="Calibri" w:cs="Calibri"/>
        </w:rPr>
        <w:pPrChange w:id="353" w:author="Guanxiong Liu" w:date="2014-02-19T16:45:00Z">
          <w:pPr>
            <w:spacing w:line="360" w:lineRule="auto"/>
          </w:pPr>
        </w:pPrChange>
      </w:pPr>
      <w:ins w:id="355" w:author="Guanxiong Liu" w:date="2014-02-19T16:45:00Z">
        <w:r>
          <w:rPr>
            <w:rFonts w:hint="default" w:ascii="Calibri" w:hAnsi="Calibri" w:cs="Calibri"/>
          </w:rPr>
          <w:t>Functional requirements 3.</w:t>
        </w:r>
      </w:ins>
      <w:ins w:id="356" w:author="Guanxiong Liu" w:date="2014-02-20T00:03:00Z">
        <w:r>
          <w:rPr>
            <w:rFonts w:hint="default" w:ascii="Calibri" w:hAnsi="Calibri" w:cs="Calibri"/>
          </w:rPr>
          <w:t>3</w:t>
        </w:r>
      </w:ins>
    </w:p>
    <w:p>
      <w:pPr>
        <w:pStyle w:val="15"/>
        <w:spacing w:line="360" w:lineRule="auto"/>
        <w:ind w:left="1440"/>
        <w:rPr>
          <w:ins w:id="357" w:author="Guanxiong Liu" w:date="2014-02-19T16:49:00Z"/>
          <w:rFonts w:hint="default" w:ascii="Calibri" w:hAnsi="Calibri" w:cs="Calibri"/>
        </w:rPr>
      </w:pPr>
      <w:ins w:id="358" w:author="Guanxiong Liu" w:date="2014-02-19T16:49:00Z">
        <w:r>
          <w:rPr>
            <w:rFonts w:hint="default" w:ascii="Calibri" w:hAnsi="Calibri" w:cs="Calibri"/>
          </w:rPr>
          <w:t>ID: FR20</w:t>
        </w:r>
      </w:ins>
    </w:p>
    <w:p>
      <w:pPr>
        <w:pStyle w:val="15"/>
        <w:spacing w:line="360" w:lineRule="auto"/>
        <w:ind w:left="1440"/>
        <w:rPr>
          <w:ins w:id="359" w:author="Guanxiong Liu" w:date="2014-02-19T16:49:00Z"/>
          <w:rFonts w:hint="default" w:ascii="Calibri" w:hAnsi="Calibri" w:cs="Calibri"/>
        </w:rPr>
      </w:pPr>
      <w:ins w:id="360" w:author="Guanxiong Liu" w:date="2014-02-19T16:49:00Z">
        <w:r>
          <w:rPr>
            <w:rFonts w:hint="default" w:ascii="Calibri" w:hAnsi="Calibri" w:cs="Calibri"/>
          </w:rPr>
          <w:t>TITLE: Review the report</w:t>
        </w:r>
      </w:ins>
    </w:p>
    <w:p>
      <w:pPr>
        <w:pStyle w:val="15"/>
        <w:spacing w:line="360" w:lineRule="auto"/>
        <w:ind w:left="1440"/>
        <w:rPr>
          <w:ins w:id="361" w:author="Guanxiong Liu" w:date="2014-02-19T16:49:00Z"/>
          <w:rFonts w:hint="default" w:ascii="Calibri" w:hAnsi="Calibri" w:cs="Calibri"/>
        </w:rPr>
      </w:pPr>
      <w:ins w:id="362" w:author="Guanxiong Liu" w:date="2014-02-19T16:49:00Z">
        <w:r>
          <w:rPr>
            <w:rFonts w:hint="default" w:ascii="Calibri" w:hAnsi="Calibri" w:cs="Calibri"/>
          </w:rPr>
          <w:t>DESC: A chair</w:t>
        </w:r>
      </w:ins>
      <w:ins w:id="363" w:author="Guanxiong Liu" w:date="2014-02-20T00:06:00Z">
        <w:r>
          <w:rPr>
            <w:rFonts w:hint="default" w:ascii="Calibri" w:hAnsi="Calibri" w:cs="Calibri"/>
          </w:rPr>
          <w:t>man</w:t>
        </w:r>
      </w:ins>
      <w:ins w:id="364" w:author="Guanxiong Liu" w:date="2014-02-19T16:49:00Z">
        <w:r>
          <w:rPr>
            <w:rFonts w:hint="default" w:ascii="Calibri" w:hAnsi="Calibri" w:cs="Calibri"/>
          </w:rPr>
          <w:t xml:space="preserve"> of Human Rights Committee should be able to review the report and its all related material</w:t>
        </w:r>
      </w:ins>
    </w:p>
    <w:p>
      <w:pPr>
        <w:pStyle w:val="15"/>
        <w:spacing w:line="360" w:lineRule="auto"/>
        <w:ind w:left="1440"/>
        <w:rPr>
          <w:ins w:id="365" w:author="Guanxiong Liu" w:date="2014-02-19T16:49:00Z"/>
          <w:rFonts w:hint="default" w:ascii="Calibri" w:hAnsi="Calibri" w:cs="Calibri"/>
        </w:rPr>
      </w:pPr>
      <w:ins w:id="366" w:author="Guanxiong Liu" w:date="2014-02-19T16:49:00Z">
        <w:r>
          <w:rPr>
            <w:rFonts w:hint="default" w:ascii="Calibri" w:hAnsi="Calibri" w:cs="Calibri"/>
          </w:rPr>
          <w:t>RAT: In order for the user to review the report</w:t>
        </w:r>
      </w:ins>
    </w:p>
    <w:p>
      <w:pPr>
        <w:pStyle w:val="15"/>
        <w:spacing w:line="360" w:lineRule="auto"/>
        <w:ind w:left="1440"/>
        <w:rPr>
          <w:ins w:id="368" w:author="Guanxiong Liu" w:date="2014-02-19T16:49:00Z"/>
          <w:rFonts w:hint="default" w:ascii="Calibri" w:hAnsi="Calibri" w:cs="Calibri"/>
        </w:rPr>
        <w:pPrChange w:id="367" w:author="Guanxiong Liu" w:date="2014-02-19T16:49:00Z">
          <w:pPr>
            <w:spacing w:line="360" w:lineRule="auto"/>
          </w:pPr>
        </w:pPrChange>
      </w:pPr>
      <w:ins w:id="369" w:author="Guanxiong Liu" w:date="2014-02-19T16:49:00Z">
        <w:r>
          <w:rPr>
            <w:rFonts w:hint="default" w:ascii="Calibri" w:hAnsi="Calibri" w:cs="Calibri"/>
          </w:rPr>
          <w:t>DEP: FR19</w:t>
        </w:r>
      </w:ins>
    </w:p>
    <w:p>
      <w:pPr>
        <w:spacing w:line="360" w:lineRule="auto"/>
        <w:rPr>
          <w:ins w:id="370" w:author="Guanxiong Liu" w:date="2014-02-19T16:45:00Z"/>
          <w:rFonts w:hint="default" w:ascii="Calibri" w:hAnsi="Calibri" w:cs="Calibri"/>
        </w:rPr>
      </w:pPr>
    </w:p>
    <w:p>
      <w:pPr>
        <w:pStyle w:val="15"/>
        <w:numPr>
          <w:ilvl w:val="3"/>
          <w:numId w:val="2"/>
        </w:numPr>
        <w:spacing w:line="360" w:lineRule="auto"/>
        <w:rPr>
          <w:ins w:id="372" w:author="Guanxiong Liu" w:date="2014-02-19T16:45:00Z"/>
          <w:rFonts w:hint="default" w:ascii="Calibri" w:hAnsi="Calibri" w:cs="Calibri"/>
        </w:rPr>
        <w:pPrChange w:id="371" w:author="Guanxiong Liu" w:date="2014-02-19T16:45:00Z">
          <w:pPr>
            <w:spacing w:line="360" w:lineRule="auto"/>
          </w:pPr>
        </w:pPrChange>
      </w:pPr>
      <w:ins w:id="373" w:author="Guanxiong Liu" w:date="2014-02-19T16:45:00Z">
        <w:r>
          <w:rPr>
            <w:rFonts w:hint="default" w:ascii="Calibri" w:hAnsi="Calibri" w:cs="Calibri"/>
          </w:rPr>
          <w:t>Functional requirements 3.</w:t>
        </w:r>
      </w:ins>
      <w:ins w:id="374" w:author="Guanxiong Liu" w:date="2014-02-20T00:04:00Z">
        <w:r>
          <w:rPr>
            <w:rFonts w:hint="default" w:ascii="Calibri" w:hAnsi="Calibri" w:cs="Calibri"/>
          </w:rPr>
          <w:t>5</w:t>
        </w:r>
      </w:ins>
    </w:p>
    <w:p>
      <w:pPr>
        <w:pStyle w:val="15"/>
        <w:spacing w:line="360" w:lineRule="auto"/>
        <w:ind w:left="1440"/>
        <w:rPr>
          <w:ins w:id="375" w:author="Guanxiong Liu" w:date="2014-02-19T16:52:00Z"/>
          <w:rFonts w:hint="default" w:ascii="Calibri" w:hAnsi="Calibri" w:cs="Calibri"/>
        </w:rPr>
      </w:pPr>
      <w:ins w:id="376" w:author="Guanxiong Liu" w:date="2014-02-19T16:52:00Z">
        <w:r>
          <w:rPr>
            <w:rFonts w:hint="default" w:ascii="Calibri" w:hAnsi="Calibri" w:cs="Calibri"/>
          </w:rPr>
          <w:t>ID: FR22</w:t>
        </w:r>
      </w:ins>
    </w:p>
    <w:p>
      <w:pPr>
        <w:pStyle w:val="15"/>
        <w:spacing w:line="360" w:lineRule="auto"/>
        <w:ind w:left="1440"/>
        <w:rPr>
          <w:ins w:id="377" w:author="Guanxiong Liu" w:date="2014-02-19T16:52:00Z"/>
          <w:rFonts w:hint="default" w:ascii="Calibri" w:hAnsi="Calibri" w:cs="Calibri"/>
        </w:rPr>
      </w:pPr>
      <w:ins w:id="378" w:author="Guanxiong Liu" w:date="2014-02-19T16:52:00Z">
        <w:r>
          <w:rPr>
            <w:rFonts w:hint="default" w:ascii="Calibri" w:hAnsi="Calibri" w:cs="Calibri"/>
          </w:rPr>
          <w:t>TITLE: Print out</w:t>
        </w:r>
      </w:ins>
    </w:p>
    <w:p>
      <w:pPr>
        <w:pStyle w:val="15"/>
        <w:spacing w:line="360" w:lineRule="auto"/>
        <w:ind w:left="1440"/>
        <w:rPr>
          <w:ins w:id="379" w:author="Guanxiong Liu" w:date="2014-02-19T16:52:00Z"/>
          <w:rFonts w:hint="default" w:ascii="Calibri" w:hAnsi="Calibri" w:cs="Calibri"/>
        </w:rPr>
      </w:pPr>
      <w:ins w:id="380" w:author="Guanxiong Liu" w:date="2014-02-19T16:52:00Z">
        <w:r>
          <w:rPr>
            <w:rFonts w:hint="default" w:ascii="Calibri" w:hAnsi="Calibri" w:cs="Calibri"/>
          </w:rPr>
          <w:t xml:space="preserve">DESC: A </w:t>
        </w:r>
      </w:ins>
      <w:ins w:id="381" w:author="Guanxiong Liu" w:date="2014-02-19T16:53:00Z">
        <w:r>
          <w:rPr>
            <w:rFonts w:hint="default" w:ascii="Calibri" w:hAnsi="Calibri" w:cs="Calibri"/>
          </w:rPr>
          <w:t>chair</w:t>
        </w:r>
      </w:ins>
      <w:ins w:id="382" w:author="Guanxiong Liu" w:date="2014-02-20T00:06:00Z">
        <w:r>
          <w:rPr>
            <w:rFonts w:hint="default" w:ascii="Calibri" w:hAnsi="Calibri" w:cs="Calibri"/>
          </w:rPr>
          <w:t>man</w:t>
        </w:r>
      </w:ins>
      <w:ins w:id="383" w:author="Guanxiong Liu" w:date="2014-02-19T16:53:00Z">
        <w:r>
          <w:rPr>
            <w:rFonts w:hint="default" w:ascii="Calibri" w:hAnsi="Calibri" w:cs="Calibri"/>
          </w:rPr>
          <w:t xml:space="preserve"> of Human Rights Committee </w:t>
        </w:r>
      </w:ins>
      <w:ins w:id="384" w:author="Guanxiong Liu" w:date="2014-02-19T16:52:00Z">
        <w:r>
          <w:rPr>
            <w:rFonts w:hint="default" w:ascii="Calibri" w:hAnsi="Calibri" w:cs="Calibri"/>
          </w:rPr>
          <w:t xml:space="preserve">should be able to print out </w:t>
        </w:r>
      </w:ins>
      <w:ins w:id="385" w:author="Guanxiong Liu" w:date="2014-02-19T16:54:00Z">
        <w:r>
          <w:rPr>
            <w:rFonts w:hint="default" w:ascii="Calibri" w:hAnsi="Calibri" w:cs="Calibri"/>
          </w:rPr>
          <w:t>whole material within a report case</w:t>
        </w:r>
      </w:ins>
    </w:p>
    <w:p>
      <w:pPr>
        <w:pStyle w:val="15"/>
        <w:spacing w:line="360" w:lineRule="auto"/>
        <w:ind w:left="1440"/>
        <w:rPr>
          <w:ins w:id="386" w:author="Guanxiong Liu" w:date="2014-02-19T16:52:00Z"/>
          <w:rFonts w:hint="default" w:ascii="Calibri" w:hAnsi="Calibri" w:cs="Calibri"/>
        </w:rPr>
      </w:pPr>
      <w:ins w:id="387" w:author="Guanxiong Liu" w:date="2014-02-19T16:52:00Z">
        <w:r>
          <w:rPr>
            <w:rFonts w:hint="default" w:ascii="Calibri" w:hAnsi="Calibri" w:cs="Calibri"/>
          </w:rPr>
          <w:t>RAT: In order for the user to print out the material to use</w:t>
        </w:r>
      </w:ins>
    </w:p>
    <w:p>
      <w:pPr>
        <w:pStyle w:val="15"/>
        <w:spacing w:line="360" w:lineRule="auto"/>
        <w:ind w:left="1440"/>
        <w:rPr>
          <w:ins w:id="389" w:author="Guanxiong Liu" w:date="2014-02-19T16:52:00Z"/>
          <w:rFonts w:hint="default" w:ascii="Calibri" w:hAnsi="Calibri" w:cs="Calibri"/>
        </w:rPr>
        <w:pPrChange w:id="388" w:author="Guanxiong Liu" w:date="2014-02-19T16:51:00Z">
          <w:pPr>
            <w:spacing w:line="360" w:lineRule="auto"/>
          </w:pPr>
        </w:pPrChange>
      </w:pPr>
      <w:ins w:id="390" w:author="Guanxiong Liu" w:date="2014-02-19T16:52:00Z">
        <w:r>
          <w:rPr>
            <w:rFonts w:hint="default" w:ascii="Calibri" w:hAnsi="Calibri" w:cs="Calibri"/>
          </w:rPr>
          <w:t>DEP: FR</w:t>
        </w:r>
      </w:ins>
      <w:ins w:id="391" w:author="Guanxiong Liu" w:date="2014-02-19T17:01:00Z">
        <w:r>
          <w:rPr>
            <w:rFonts w:hint="default" w:ascii="Calibri" w:hAnsi="Calibri" w:cs="Calibri"/>
          </w:rPr>
          <w:t>19</w:t>
        </w:r>
      </w:ins>
    </w:p>
    <w:p>
      <w:pPr>
        <w:pStyle w:val="15"/>
        <w:spacing w:line="360" w:lineRule="auto"/>
        <w:ind w:left="1440"/>
        <w:rPr>
          <w:ins w:id="393" w:author="Guanxiong Liu" w:date="2014-02-19T16:45:00Z"/>
          <w:rFonts w:hint="default" w:ascii="Calibri" w:hAnsi="Calibri" w:cs="Calibri"/>
        </w:rPr>
        <w:pPrChange w:id="392" w:author="Guanxiong Liu" w:date="2014-02-19T16:51:00Z">
          <w:pPr>
            <w:spacing w:line="360" w:lineRule="auto"/>
          </w:pPr>
        </w:pPrChange>
      </w:pPr>
    </w:p>
    <w:p>
      <w:pPr>
        <w:pStyle w:val="15"/>
        <w:numPr>
          <w:ilvl w:val="3"/>
          <w:numId w:val="2"/>
        </w:numPr>
        <w:spacing w:line="360" w:lineRule="auto"/>
        <w:rPr>
          <w:ins w:id="395" w:author="Guanxiong Liu" w:date="2014-02-19T16:45:00Z"/>
          <w:rFonts w:hint="default" w:ascii="Calibri" w:hAnsi="Calibri" w:cs="Calibri"/>
        </w:rPr>
        <w:pPrChange w:id="394" w:author="Guanxiong Liu" w:date="2014-02-19T16:45:00Z">
          <w:pPr>
            <w:spacing w:line="360" w:lineRule="auto"/>
          </w:pPr>
        </w:pPrChange>
      </w:pPr>
      <w:ins w:id="396" w:author="Guanxiong Liu" w:date="2014-02-19T16:45:00Z">
        <w:r>
          <w:rPr>
            <w:rFonts w:hint="default" w:ascii="Calibri" w:hAnsi="Calibri" w:cs="Calibri"/>
          </w:rPr>
          <w:t>Functional requirements 3.</w:t>
        </w:r>
      </w:ins>
      <w:ins w:id="397" w:author="Guanxiong Liu" w:date="2014-02-20T00:04:00Z">
        <w:r>
          <w:rPr>
            <w:rFonts w:hint="default" w:ascii="Calibri" w:hAnsi="Calibri" w:cs="Calibri"/>
          </w:rPr>
          <w:t>6</w:t>
        </w:r>
      </w:ins>
    </w:p>
    <w:p>
      <w:pPr>
        <w:pStyle w:val="15"/>
        <w:spacing w:line="360" w:lineRule="auto"/>
        <w:ind w:left="1440"/>
        <w:rPr>
          <w:ins w:id="398" w:author="Guanxiong Liu" w:date="2014-02-19T16:55:00Z"/>
          <w:rFonts w:hint="default" w:ascii="Calibri" w:hAnsi="Calibri" w:cs="Calibri"/>
        </w:rPr>
      </w:pPr>
      <w:ins w:id="399" w:author="Guanxiong Liu" w:date="2014-02-19T16:55:00Z">
        <w:r>
          <w:rPr>
            <w:rFonts w:hint="default" w:ascii="Calibri" w:hAnsi="Calibri" w:cs="Calibri"/>
          </w:rPr>
          <w:t>ID: FR23</w:t>
        </w:r>
      </w:ins>
    </w:p>
    <w:p>
      <w:pPr>
        <w:pStyle w:val="15"/>
        <w:spacing w:line="360" w:lineRule="auto"/>
        <w:ind w:left="1440"/>
        <w:rPr>
          <w:ins w:id="400" w:author="Guanxiong Liu" w:date="2014-02-19T16:55:00Z"/>
          <w:rFonts w:hint="default" w:ascii="Calibri" w:hAnsi="Calibri" w:cs="Calibri"/>
        </w:rPr>
      </w:pPr>
      <w:ins w:id="401" w:author="Guanxiong Liu" w:date="2014-02-19T16:55:00Z">
        <w:r>
          <w:rPr>
            <w:rFonts w:hint="default" w:ascii="Calibri" w:hAnsi="Calibri" w:cs="Calibri"/>
          </w:rPr>
          <w:t>TITLE: Decision of appeal</w:t>
        </w:r>
      </w:ins>
    </w:p>
    <w:p>
      <w:pPr>
        <w:pStyle w:val="15"/>
        <w:spacing w:line="360" w:lineRule="auto"/>
        <w:ind w:left="1440"/>
        <w:rPr>
          <w:ins w:id="402" w:author="Guanxiong Liu" w:date="2014-02-19T16:55:00Z"/>
          <w:rFonts w:hint="default" w:ascii="Calibri" w:hAnsi="Calibri" w:cs="Calibri"/>
        </w:rPr>
      </w:pPr>
      <w:ins w:id="403" w:author="Guanxiong Liu" w:date="2014-02-19T16:55:00Z">
        <w:r>
          <w:rPr>
            <w:rFonts w:hint="default" w:ascii="Calibri" w:hAnsi="Calibri" w:cs="Calibri"/>
          </w:rPr>
          <w:t>DESC: A chair</w:t>
        </w:r>
      </w:ins>
      <w:ins w:id="404" w:author="Guanxiong Liu" w:date="2014-02-20T00:06:00Z">
        <w:r>
          <w:rPr>
            <w:rFonts w:hint="default" w:ascii="Calibri" w:hAnsi="Calibri" w:cs="Calibri"/>
          </w:rPr>
          <w:t>man</w:t>
        </w:r>
      </w:ins>
      <w:ins w:id="405" w:author="Guanxiong Liu" w:date="2014-02-19T16:55:00Z">
        <w:r>
          <w:rPr>
            <w:rFonts w:hint="default" w:ascii="Calibri" w:hAnsi="Calibri" w:cs="Calibri"/>
          </w:rPr>
          <w:t xml:space="preserve"> of Human Rights Committee should be able to decide </w:t>
        </w:r>
      </w:ins>
      <w:ins w:id="406" w:author="Guanxiong Liu" w:date="2014-02-19T16:58:00Z">
        <w:r>
          <w:rPr>
            <w:rFonts w:hint="default" w:ascii="Calibri" w:hAnsi="Calibri" w:cs="Calibri"/>
          </w:rPr>
          <w:t>to appeal and show the decision</w:t>
        </w:r>
      </w:ins>
    </w:p>
    <w:p>
      <w:pPr>
        <w:pStyle w:val="15"/>
        <w:spacing w:line="360" w:lineRule="auto"/>
        <w:ind w:left="1440"/>
        <w:rPr>
          <w:ins w:id="407" w:author="Guanxiong Liu" w:date="2014-02-19T16:55:00Z"/>
          <w:rFonts w:hint="default" w:ascii="Calibri" w:hAnsi="Calibri" w:cs="Calibri"/>
        </w:rPr>
      </w:pPr>
      <w:ins w:id="408" w:author="Guanxiong Liu" w:date="2014-02-19T16:55:00Z">
        <w:r>
          <w:rPr>
            <w:rFonts w:hint="default" w:ascii="Calibri" w:hAnsi="Calibri" w:cs="Calibri"/>
          </w:rPr>
          <w:t>RAT: None</w:t>
        </w:r>
      </w:ins>
    </w:p>
    <w:p>
      <w:pPr>
        <w:pStyle w:val="15"/>
        <w:spacing w:line="360" w:lineRule="auto"/>
        <w:ind w:left="1440"/>
        <w:rPr>
          <w:ins w:id="410" w:author="Guanxiong Liu" w:date="2014-02-19T16:55:00Z"/>
          <w:rFonts w:hint="default" w:ascii="Calibri" w:hAnsi="Calibri" w:cs="Calibri"/>
        </w:rPr>
        <w:pPrChange w:id="409" w:author="Guanxiong Liu" w:date="2014-02-19T16:55:00Z">
          <w:pPr>
            <w:spacing w:line="360" w:lineRule="auto"/>
          </w:pPr>
        </w:pPrChange>
      </w:pPr>
      <w:ins w:id="411" w:author="Guanxiong Liu" w:date="2014-02-19T16:55:00Z">
        <w:r>
          <w:rPr>
            <w:rFonts w:hint="default" w:ascii="Calibri" w:hAnsi="Calibri" w:cs="Calibri"/>
          </w:rPr>
          <w:t>DEP: FR19</w:t>
        </w:r>
      </w:ins>
    </w:p>
    <w:p>
      <w:pPr>
        <w:pStyle w:val="15"/>
        <w:spacing w:line="360" w:lineRule="auto"/>
        <w:ind w:left="1440"/>
        <w:rPr>
          <w:ins w:id="413" w:author="Guanxiong Liu" w:date="2014-02-19T16:45:00Z"/>
          <w:rFonts w:hint="default" w:ascii="Calibri" w:hAnsi="Calibri" w:cs="Calibri"/>
        </w:rPr>
        <w:pPrChange w:id="412" w:author="Guanxiong Liu" w:date="2014-02-19T16:55:00Z">
          <w:pPr>
            <w:spacing w:line="360" w:lineRule="auto"/>
          </w:pPr>
        </w:pPrChange>
      </w:pPr>
    </w:p>
    <w:p>
      <w:pPr>
        <w:pStyle w:val="15"/>
        <w:numPr>
          <w:ilvl w:val="3"/>
          <w:numId w:val="2"/>
        </w:numPr>
        <w:spacing w:line="360" w:lineRule="auto"/>
        <w:rPr>
          <w:ins w:id="415" w:author="Guanxiong Liu" w:date="2014-02-19T16:45:00Z"/>
          <w:rFonts w:hint="default" w:ascii="Calibri" w:hAnsi="Calibri" w:cs="Calibri"/>
        </w:rPr>
        <w:pPrChange w:id="414" w:author="Guanxiong Liu" w:date="2014-02-19T16:45:00Z">
          <w:pPr>
            <w:spacing w:line="360" w:lineRule="auto"/>
          </w:pPr>
        </w:pPrChange>
      </w:pPr>
      <w:ins w:id="416" w:author="Guanxiong Liu" w:date="2014-02-19T16:45:00Z">
        <w:r>
          <w:rPr>
            <w:rFonts w:hint="default" w:ascii="Calibri" w:hAnsi="Calibri" w:cs="Calibri"/>
          </w:rPr>
          <w:t>Functional requirements 3.</w:t>
        </w:r>
      </w:ins>
      <w:ins w:id="417" w:author="Guanxiong Liu" w:date="2014-02-20T00:04:00Z">
        <w:r>
          <w:rPr>
            <w:rFonts w:hint="default" w:ascii="Calibri" w:hAnsi="Calibri" w:cs="Calibri"/>
          </w:rPr>
          <w:t>7</w:t>
        </w:r>
      </w:ins>
    </w:p>
    <w:p>
      <w:pPr>
        <w:pStyle w:val="15"/>
        <w:spacing w:line="360" w:lineRule="auto"/>
        <w:ind w:left="1440"/>
        <w:rPr>
          <w:ins w:id="418" w:author="Guanxiong Liu" w:date="2014-02-19T17:04:00Z"/>
          <w:rFonts w:hint="default" w:ascii="Calibri" w:hAnsi="Calibri" w:cs="Calibri"/>
        </w:rPr>
      </w:pPr>
      <w:ins w:id="419" w:author="Guanxiong Liu" w:date="2014-02-19T17:04:00Z">
        <w:r>
          <w:rPr>
            <w:rFonts w:hint="default" w:ascii="Calibri" w:hAnsi="Calibri" w:cs="Calibri"/>
          </w:rPr>
          <w:t>ID: FR23</w:t>
        </w:r>
      </w:ins>
    </w:p>
    <w:p>
      <w:pPr>
        <w:pStyle w:val="15"/>
        <w:spacing w:line="360" w:lineRule="auto"/>
        <w:ind w:left="1440"/>
        <w:rPr>
          <w:ins w:id="420" w:author="Guanxiong Liu" w:date="2014-02-19T17:04:00Z"/>
          <w:rFonts w:hint="default" w:ascii="Calibri" w:hAnsi="Calibri" w:cs="Calibri"/>
        </w:rPr>
      </w:pPr>
      <w:ins w:id="421" w:author="Guanxiong Liu" w:date="2014-02-19T17:04:00Z">
        <w:r>
          <w:rPr>
            <w:rFonts w:hint="default" w:ascii="Calibri" w:hAnsi="Calibri" w:cs="Calibri"/>
          </w:rPr>
          <w:t xml:space="preserve">TITLE: Upload </w:t>
        </w:r>
      </w:ins>
      <w:ins w:id="422" w:author="Guanxiong Liu" w:date="2014-02-19T17:06:00Z">
        <w:r>
          <w:rPr>
            <w:rFonts w:hint="default" w:ascii="Calibri" w:hAnsi="Calibri" w:cs="Calibri"/>
          </w:rPr>
          <w:t>the result of appe</w:t>
        </w:r>
      </w:ins>
      <w:ins w:id="423" w:author="Guanxiong Liu" w:date="2014-02-19T17:07:00Z">
        <w:r>
          <w:rPr>
            <w:rFonts w:hint="default" w:ascii="Calibri" w:hAnsi="Calibri" w:cs="Calibri"/>
          </w:rPr>
          <w:t>al</w:t>
        </w:r>
      </w:ins>
    </w:p>
    <w:p>
      <w:pPr>
        <w:pStyle w:val="15"/>
        <w:spacing w:line="360" w:lineRule="auto"/>
        <w:ind w:left="1440"/>
        <w:rPr>
          <w:ins w:id="424" w:author="Guanxiong Liu" w:date="2014-02-19T17:04:00Z"/>
          <w:rFonts w:hint="default" w:ascii="Calibri" w:hAnsi="Calibri" w:cs="Calibri"/>
        </w:rPr>
      </w:pPr>
      <w:ins w:id="425" w:author="Guanxiong Liu" w:date="2014-02-19T17:04:00Z">
        <w:r>
          <w:rPr>
            <w:rFonts w:hint="default" w:ascii="Calibri" w:hAnsi="Calibri" w:cs="Calibri"/>
          </w:rPr>
          <w:t>DESC: A chair</w:t>
        </w:r>
      </w:ins>
      <w:ins w:id="426" w:author="Guanxiong Liu" w:date="2014-02-20T00:06:00Z">
        <w:r>
          <w:rPr>
            <w:rFonts w:hint="default" w:ascii="Calibri" w:hAnsi="Calibri" w:cs="Calibri"/>
          </w:rPr>
          <w:t>man</w:t>
        </w:r>
      </w:ins>
      <w:ins w:id="427" w:author="Guanxiong Liu" w:date="2014-02-19T17:04:00Z">
        <w:r>
          <w:rPr>
            <w:rFonts w:hint="default" w:ascii="Calibri" w:hAnsi="Calibri" w:cs="Calibri"/>
          </w:rPr>
          <w:t xml:space="preserve"> of Human Rights Committee should be able to </w:t>
        </w:r>
      </w:ins>
      <w:ins w:id="428" w:author="Guanxiong Liu" w:date="2014-02-19T17:07:00Z">
        <w:r>
          <w:rPr>
            <w:rFonts w:hint="default" w:ascii="Calibri" w:hAnsi="Calibri" w:cs="Calibri"/>
          </w:rPr>
          <w:t>upload the result of the appeal</w:t>
        </w:r>
      </w:ins>
    </w:p>
    <w:p>
      <w:pPr>
        <w:pStyle w:val="15"/>
        <w:spacing w:line="360" w:lineRule="auto"/>
        <w:ind w:left="1440"/>
        <w:rPr>
          <w:ins w:id="429" w:author="Guanxiong Liu" w:date="2014-02-19T17:04:00Z"/>
          <w:rFonts w:hint="default" w:ascii="Calibri" w:hAnsi="Calibri" w:cs="Calibri"/>
        </w:rPr>
      </w:pPr>
      <w:ins w:id="430" w:author="Guanxiong Liu" w:date="2014-02-19T17:04:00Z">
        <w:r>
          <w:rPr>
            <w:rFonts w:hint="default" w:ascii="Calibri" w:hAnsi="Calibri" w:cs="Calibri"/>
          </w:rPr>
          <w:t>RAT: None</w:t>
        </w:r>
      </w:ins>
    </w:p>
    <w:p>
      <w:pPr>
        <w:pStyle w:val="15"/>
        <w:spacing w:line="360" w:lineRule="auto"/>
        <w:ind w:left="1440"/>
        <w:rPr>
          <w:ins w:id="432" w:author="Guanxiong Liu" w:date="2014-02-20T00:03:00Z"/>
          <w:rFonts w:hint="default" w:ascii="Calibri" w:hAnsi="Calibri" w:cs="Calibri"/>
        </w:rPr>
        <w:pPrChange w:id="431" w:author="Guanxiong Liu" w:date="2014-02-19T17:04:00Z">
          <w:pPr>
            <w:spacing w:line="360" w:lineRule="auto"/>
          </w:pPr>
        </w:pPrChange>
      </w:pPr>
      <w:ins w:id="433" w:author="Guanxiong Liu" w:date="2014-02-19T17:04:00Z">
        <w:r>
          <w:rPr>
            <w:rFonts w:hint="default" w:ascii="Calibri" w:hAnsi="Calibri" w:cs="Calibri"/>
          </w:rPr>
          <w:t>DEP: FR19</w:t>
        </w:r>
      </w:ins>
    </w:p>
    <w:p>
      <w:pPr>
        <w:pStyle w:val="15"/>
        <w:spacing w:line="360" w:lineRule="auto"/>
        <w:ind w:left="1440"/>
        <w:rPr>
          <w:ins w:id="435" w:author="Guanxiong Liu" w:date="2014-02-20T00:03:00Z"/>
          <w:rFonts w:hint="default" w:ascii="Calibri" w:hAnsi="Calibri" w:cs="Calibri"/>
        </w:rPr>
        <w:pPrChange w:id="434" w:author="Guanxiong Liu" w:date="2014-02-19T17:04:00Z">
          <w:pPr>
            <w:spacing w:line="360" w:lineRule="auto"/>
          </w:pPr>
        </w:pPrChange>
      </w:pPr>
    </w:p>
    <w:p>
      <w:pPr>
        <w:pStyle w:val="15"/>
        <w:numPr>
          <w:ilvl w:val="3"/>
          <w:numId w:val="2"/>
        </w:numPr>
        <w:spacing w:line="360" w:lineRule="auto"/>
        <w:rPr>
          <w:ins w:id="437" w:author="Guanxiong Liu" w:date="2014-02-20T00:03:00Z"/>
          <w:rFonts w:hint="default" w:ascii="Calibri" w:hAnsi="Calibri" w:cs="Calibri"/>
        </w:rPr>
        <w:pPrChange w:id="436" w:author="Guanxiong Liu" w:date="2014-02-20T00:03:00Z">
          <w:pPr>
            <w:spacing w:line="360" w:lineRule="auto"/>
          </w:pPr>
        </w:pPrChange>
      </w:pPr>
      <w:ins w:id="438" w:author="Guanxiong Liu" w:date="2014-02-20T00:03:00Z">
        <w:r>
          <w:rPr>
            <w:rFonts w:hint="default" w:ascii="Calibri" w:hAnsi="Calibri" w:cs="Calibri"/>
          </w:rPr>
          <w:t>Functional requirements 3.8</w:t>
        </w:r>
      </w:ins>
    </w:p>
    <w:p>
      <w:pPr>
        <w:pStyle w:val="15"/>
        <w:spacing w:line="360" w:lineRule="auto"/>
        <w:ind w:left="1440"/>
        <w:rPr>
          <w:ins w:id="439" w:author="Guanxiong Liu" w:date="2014-02-20T00:04:00Z"/>
          <w:rFonts w:hint="default" w:ascii="Calibri" w:hAnsi="Calibri" w:cs="Calibri"/>
        </w:rPr>
      </w:pPr>
      <w:ins w:id="440" w:author="Guanxiong Liu" w:date="2014-02-20T00:04:00Z">
        <w:r>
          <w:rPr>
            <w:rFonts w:hint="default" w:ascii="Calibri" w:hAnsi="Calibri" w:cs="Calibri"/>
          </w:rPr>
          <w:t>ID: FR31</w:t>
        </w:r>
      </w:ins>
    </w:p>
    <w:p>
      <w:pPr>
        <w:pStyle w:val="15"/>
        <w:spacing w:line="360" w:lineRule="auto"/>
        <w:ind w:left="1440"/>
        <w:rPr>
          <w:ins w:id="441" w:author="Guanxiong Liu" w:date="2014-02-20T00:04:00Z"/>
          <w:rFonts w:hint="default" w:ascii="Calibri" w:hAnsi="Calibri" w:cs="Calibri"/>
        </w:rPr>
      </w:pPr>
      <w:ins w:id="442" w:author="Guanxiong Liu" w:date="2014-02-20T00:04:00Z">
        <w:r>
          <w:rPr>
            <w:rFonts w:hint="default" w:ascii="Calibri" w:hAnsi="Calibri" w:cs="Calibri"/>
          </w:rPr>
          <w:t>TITLE: Reset the password</w:t>
        </w:r>
      </w:ins>
    </w:p>
    <w:p>
      <w:pPr>
        <w:pStyle w:val="15"/>
        <w:spacing w:line="360" w:lineRule="auto"/>
        <w:ind w:left="1440"/>
        <w:rPr>
          <w:ins w:id="443" w:author="Guanxiong Liu" w:date="2014-02-20T00:04:00Z"/>
          <w:rFonts w:hint="default" w:ascii="Calibri" w:hAnsi="Calibri" w:cs="Calibri"/>
        </w:rPr>
      </w:pPr>
      <w:ins w:id="444" w:author="Guanxiong Liu" w:date="2014-02-20T00:04:00Z">
        <w:r>
          <w:rPr>
            <w:rFonts w:hint="default" w:ascii="Calibri" w:hAnsi="Calibri" w:cs="Calibri"/>
          </w:rPr>
          <w:t xml:space="preserve">DESC: A </w:t>
        </w:r>
      </w:ins>
      <w:ins w:id="445" w:author="Guanxiong Liu" w:date="2014-02-20T00:07:00Z">
        <w:r>
          <w:rPr>
            <w:rFonts w:hint="default" w:ascii="Calibri" w:hAnsi="Calibri" w:cs="Calibri"/>
          </w:rPr>
          <w:t>chairman of Human Rights Committee</w:t>
        </w:r>
      </w:ins>
      <w:ins w:id="446" w:author="Guanxiong Liu" w:date="2014-02-20T00:04:00Z">
        <w:r>
          <w:rPr>
            <w:rFonts w:hint="default" w:ascii="Calibri" w:hAnsi="Calibri" w:cs="Calibri"/>
          </w:rPr>
          <w:t xml:space="preserve"> should be able to reset his or her password in the system </w:t>
        </w:r>
      </w:ins>
    </w:p>
    <w:p>
      <w:pPr>
        <w:pStyle w:val="15"/>
        <w:spacing w:line="360" w:lineRule="auto"/>
        <w:ind w:left="1440"/>
        <w:rPr>
          <w:ins w:id="447" w:author="Guanxiong Liu" w:date="2014-02-20T00:04:00Z"/>
          <w:rFonts w:hint="default" w:ascii="Calibri" w:hAnsi="Calibri" w:cs="Calibri"/>
        </w:rPr>
      </w:pPr>
      <w:ins w:id="448" w:author="Guanxiong Liu" w:date="2014-02-20T00:04:00Z">
        <w:r>
          <w:rPr>
            <w:rFonts w:hint="default" w:ascii="Calibri" w:hAnsi="Calibri" w:cs="Calibri"/>
          </w:rPr>
          <w:t>RAT: None</w:t>
        </w:r>
      </w:ins>
    </w:p>
    <w:p>
      <w:pPr>
        <w:pStyle w:val="15"/>
        <w:spacing w:line="360" w:lineRule="auto"/>
        <w:ind w:left="1440"/>
        <w:rPr>
          <w:ins w:id="450" w:author="Guanxiong Liu" w:date="2014-02-19T17:04:00Z"/>
          <w:rFonts w:hint="default" w:ascii="Calibri" w:hAnsi="Calibri" w:cs="Calibri"/>
        </w:rPr>
        <w:pPrChange w:id="449" w:author="Guanxiong Liu" w:date="2014-02-20T00:03:00Z">
          <w:pPr>
            <w:spacing w:line="360" w:lineRule="auto"/>
          </w:pPr>
        </w:pPrChange>
      </w:pPr>
      <w:ins w:id="451" w:author="Guanxiong Liu" w:date="2014-02-20T00:04:00Z">
        <w:r>
          <w:rPr>
            <w:rFonts w:hint="default" w:ascii="Calibri" w:hAnsi="Calibri" w:cs="Calibri"/>
          </w:rPr>
          <w:t>DEP: FR1</w:t>
        </w:r>
      </w:ins>
      <w:ins w:id="452" w:author="Guanxiong Liu" w:date="2014-02-20T00:05:00Z">
        <w:r>
          <w:rPr>
            <w:rFonts w:hint="default" w:ascii="Calibri" w:hAnsi="Calibri" w:cs="Calibri"/>
          </w:rPr>
          <w:t>8</w:t>
        </w:r>
      </w:ins>
    </w:p>
    <w:p>
      <w:pPr>
        <w:spacing w:line="360" w:lineRule="auto"/>
        <w:rPr>
          <w:ins w:id="453" w:author="Guanxiong Liu" w:date="2014-02-20T00:08:00Z"/>
          <w:rFonts w:hint="default" w:ascii="Calibri" w:hAnsi="Calibri" w:cs="Calibri"/>
        </w:rPr>
      </w:pPr>
    </w:p>
    <w:p>
      <w:pPr>
        <w:spacing w:line="360" w:lineRule="auto"/>
        <w:rPr>
          <w:ins w:id="454" w:author="Guanxiong Liu" w:date="2014-02-20T00:08:00Z"/>
          <w:rFonts w:hint="default" w:ascii="Calibri" w:hAnsi="Calibri" w:cs="Calibri"/>
        </w:rPr>
      </w:pPr>
    </w:p>
    <w:p>
      <w:pPr>
        <w:pStyle w:val="15"/>
        <w:numPr>
          <w:ilvl w:val="2"/>
          <w:numId w:val="2"/>
        </w:numPr>
        <w:spacing w:line="360" w:lineRule="auto"/>
        <w:rPr>
          <w:ins w:id="456" w:author="Guanxiong Liu" w:date="2014-02-20T00:08:00Z"/>
          <w:rFonts w:hint="default" w:ascii="Calibri" w:hAnsi="Calibri" w:cs="Calibri"/>
        </w:rPr>
        <w:pPrChange w:id="455" w:author="Guanxiong Liu" w:date="2014-02-20T00:09:00Z">
          <w:pPr>
            <w:spacing w:line="360" w:lineRule="auto"/>
          </w:pPr>
        </w:pPrChange>
      </w:pPr>
      <w:ins w:id="457" w:author="Guanxiong Liu" w:date="2014-02-20T00:08:00Z">
        <w:r>
          <w:rPr>
            <w:rFonts w:hint="default" w:ascii="Calibri" w:hAnsi="Calibri" w:cs="Calibri"/>
          </w:rPr>
          <w:t xml:space="preserve">User Class </w:t>
        </w:r>
      </w:ins>
      <w:ins w:id="458" w:author="Guanxiong Liu" w:date="2014-02-20T00:08:00Z">
        <w:r>
          <w:rPr>
            <w:rFonts w:hint="default" w:ascii="Calibri" w:hAnsi="Calibri" w:cs="Calibri"/>
          </w:rPr>
          <w:t xml:space="preserve">4 – Human Resource </w:t>
        </w:r>
      </w:ins>
      <w:ins w:id="459" w:author="Guanxiong Liu" w:date="2014-02-20T00:09:00Z">
        <w:r>
          <w:rPr>
            <w:rFonts w:hint="default" w:ascii="Calibri" w:hAnsi="Calibri" w:cs="Calibri"/>
          </w:rPr>
          <w:t>Officer</w:t>
        </w:r>
      </w:ins>
    </w:p>
    <w:p>
      <w:pPr>
        <w:pStyle w:val="15"/>
        <w:numPr>
          <w:ilvl w:val="3"/>
          <w:numId w:val="2"/>
        </w:numPr>
        <w:spacing w:line="360" w:lineRule="auto"/>
        <w:rPr>
          <w:ins w:id="461" w:author="Guanxiong Liu" w:date="2014-02-20T00:09:00Z"/>
          <w:rFonts w:hint="default" w:ascii="Calibri" w:hAnsi="Calibri" w:cs="Calibri"/>
        </w:rPr>
        <w:pPrChange w:id="460" w:author="Guanxiong Liu" w:date="2014-02-20T00:10:00Z">
          <w:pPr>
            <w:spacing w:line="360" w:lineRule="auto"/>
          </w:pPr>
        </w:pPrChange>
      </w:pPr>
      <w:ins w:id="462" w:author="Guanxiong Liu" w:date="2014-02-20T00:09:00Z">
        <w:r>
          <w:rPr>
            <w:rFonts w:hint="default" w:ascii="Calibri" w:hAnsi="Calibri" w:cs="Calibri"/>
          </w:rPr>
          <w:t>Functional requirements 4.1</w:t>
        </w:r>
      </w:ins>
    </w:p>
    <w:p>
      <w:pPr>
        <w:pStyle w:val="15"/>
        <w:spacing w:line="360" w:lineRule="auto"/>
        <w:ind w:left="1440"/>
        <w:rPr>
          <w:ins w:id="463" w:author="Guanxiong Liu" w:date="2014-02-20T00:10:00Z"/>
          <w:rFonts w:hint="default" w:ascii="Calibri" w:hAnsi="Calibri" w:cs="Calibri"/>
        </w:rPr>
      </w:pPr>
      <w:ins w:id="464" w:author="Guanxiong Liu" w:date="2014-02-20T00:10:00Z">
        <w:r>
          <w:rPr>
            <w:rFonts w:hint="default" w:ascii="Calibri" w:hAnsi="Calibri" w:cs="Calibri"/>
          </w:rPr>
          <w:t>ID: FR32</w:t>
        </w:r>
      </w:ins>
    </w:p>
    <w:p>
      <w:pPr>
        <w:pStyle w:val="15"/>
        <w:spacing w:line="360" w:lineRule="auto"/>
        <w:ind w:left="1440"/>
        <w:rPr>
          <w:ins w:id="465" w:author="Guanxiong Liu" w:date="2014-02-20T00:10:00Z"/>
          <w:rFonts w:hint="default" w:ascii="Calibri" w:hAnsi="Calibri" w:cs="Calibri"/>
        </w:rPr>
      </w:pPr>
      <w:ins w:id="466" w:author="Guanxiong Liu" w:date="2014-02-20T00:10:00Z">
        <w:r>
          <w:rPr>
            <w:rFonts w:hint="default" w:ascii="Calibri" w:hAnsi="Calibri" w:cs="Calibri"/>
          </w:rPr>
          <w:t>TITLE: Login the system</w:t>
        </w:r>
      </w:ins>
    </w:p>
    <w:p>
      <w:pPr>
        <w:pStyle w:val="15"/>
        <w:spacing w:line="360" w:lineRule="auto"/>
        <w:ind w:left="1440"/>
        <w:rPr>
          <w:ins w:id="467" w:author="Guanxiong Liu" w:date="2014-02-20T00:10:00Z"/>
          <w:rFonts w:hint="default" w:ascii="Calibri" w:hAnsi="Calibri" w:cs="Calibri"/>
        </w:rPr>
      </w:pPr>
      <w:ins w:id="468" w:author="Guanxiong Liu" w:date="2014-02-20T00:10:00Z">
        <w:r>
          <w:rPr>
            <w:rFonts w:hint="default" w:ascii="Calibri" w:hAnsi="Calibri" w:cs="Calibri"/>
          </w:rPr>
          <w:t xml:space="preserve">DESC: A Human Resource Officer should be able to login his or her account in the system with the user name and password </w:t>
        </w:r>
      </w:ins>
    </w:p>
    <w:p>
      <w:pPr>
        <w:pStyle w:val="15"/>
        <w:spacing w:line="360" w:lineRule="auto"/>
        <w:ind w:left="1440"/>
        <w:rPr>
          <w:ins w:id="469" w:author="Guanxiong Liu" w:date="2014-02-20T00:10:00Z"/>
          <w:rFonts w:hint="default" w:ascii="Calibri" w:hAnsi="Calibri" w:cs="Calibri"/>
        </w:rPr>
      </w:pPr>
      <w:ins w:id="470" w:author="Guanxiong Liu" w:date="2014-02-20T00:10:00Z">
        <w:r>
          <w:rPr>
            <w:rFonts w:hint="default" w:ascii="Calibri" w:hAnsi="Calibri" w:cs="Calibri"/>
          </w:rPr>
          <w:t>RAT: In order for a user to login the system</w:t>
        </w:r>
      </w:ins>
    </w:p>
    <w:p>
      <w:pPr>
        <w:pStyle w:val="15"/>
        <w:spacing w:line="360" w:lineRule="auto"/>
        <w:ind w:left="1440"/>
        <w:rPr>
          <w:ins w:id="472" w:author="Guanxiong Liu" w:date="2014-02-20T00:11:00Z"/>
          <w:rFonts w:hint="default" w:ascii="Calibri" w:hAnsi="Calibri" w:cs="Calibri"/>
        </w:rPr>
        <w:pPrChange w:id="471" w:author="Guanxiong Liu" w:date="2014-02-20T00:11:00Z">
          <w:pPr>
            <w:spacing w:line="360" w:lineRule="auto"/>
          </w:pPr>
        </w:pPrChange>
      </w:pPr>
      <w:ins w:id="473" w:author="Guanxiong Liu" w:date="2014-02-20T00:10:00Z">
        <w:r>
          <w:rPr>
            <w:rFonts w:hint="default" w:ascii="Calibri" w:hAnsi="Calibri" w:cs="Calibri"/>
          </w:rPr>
          <w:t>DEP: None</w:t>
        </w:r>
      </w:ins>
    </w:p>
    <w:p>
      <w:pPr>
        <w:pStyle w:val="15"/>
        <w:spacing w:line="360" w:lineRule="auto"/>
        <w:ind w:left="1440"/>
        <w:rPr>
          <w:ins w:id="475" w:author="Guanxiong Liu" w:date="2014-02-20T00:10:00Z"/>
          <w:rFonts w:hint="default" w:ascii="Calibri" w:hAnsi="Calibri" w:cs="Calibri"/>
        </w:rPr>
        <w:pPrChange w:id="474" w:author="Guanxiong Liu" w:date="2014-02-20T00:11:00Z">
          <w:pPr>
            <w:spacing w:line="360" w:lineRule="auto"/>
          </w:pPr>
        </w:pPrChange>
      </w:pPr>
    </w:p>
    <w:p>
      <w:pPr>
        <w:pStyle w:val="15"/>
        <w:numPr>
          <w:ilvl w:val="3"/>
          <w:numId w:val="2"/>
        </w:numPr>
        <w:spacing w:line="360" w:lineRule="auto"/>
        <w:rPr>
          <w:ins w:id="477" w:author="Guanxiong Liu" w:date="2014-02-20T00:11:00Z"/>
          <w:rFonts w:hint="default" w:ascii="Calibri" w:hAnsi="Calibri" w:cs="Calibri"/>
        </w:rPr>
        <w:pPrChange w:id="476" w:author="Guanxiong Liu" w:date="2014-02-20T00:11:00Z">
          <w:pPr>
            <w:spacing w:line="360" w:lineRule="auto"/>
          </w:pPr>
        </w:pPrChange>
      </w:pPr>
      <w:ins w:id="478" w:author="Guanxiong Liu" w:date="2014-02-20T00:11:00Z">
        <w:r>
          <w:rPr>
            <w:rFonts w:hint="default" w:ascii="Calibri" w:hAnsi="Calibri" w:cs="Calibri"/>
          </w:rPr>
          <w:t>Functional requirements 4.2</w:t>
        </w:r>
      </w:ins>
    </w:p>
    <w:p>
      <w:pPr>
        <w:pStyle w:val="15"/>
        <w:spacing w:line="360" w:lineRule="auto"/>
        <w:ind w:left="1440"/>
        <w:rPr>
          <w:ins w:id="479" w:author="Guanxiong Liu" w:date="2014-02-20T00:14:00Z"/>
          <w:rFonts w:hint="default" w:ascii="Calibri" w:hAnsi="Calibri" w:cs="Calibri"/>
        </w:rPr>
      </w:pPr>
      <w:ins w:id="480" w:author="Guanxiong Liu" w:date="2014-02-20T00:14:00Z">
        <w:r>
          <w:rPr>
            <w:rFonts w:hint="default" w:ascii="Calibri" w:hAnsi="Calibri" w:cs="Calibri"/>
          </w:rPr>
          <w:t>ID: FR33</w:t>
        </w:r>
      </w:ins>
    </w:p>
    <w:p>
      <w:pPr>
        <w:pStyle w:val="15"/>
        <w:spacing w:line="360" w:lineRule="auto"/>
        <w:ind w:left="1440"/>
        <w:rPr>
          <w:ins w:id="481" w:author="Guanxiong Liu" w:date="2014-02-20T00:14:00Z"/>
          <w:rFonts w:hint="default" w:ascii="Calibri" w:hAnsi="Calibri" w:cs="Calibri"/>
        </w:rPr>
      </w:pPr>
      <w:ins w:id="482" w:author="Guanxiong Liu" w:date="2014-02-20T00:14:00Z">
        <w:r>
          <w:rPr>
            <w:rFonts w:hint="default" w:ascii="Calibri" w:hAnsi="Calibri" w:cs="Calibri"/>
          </w:rPr>
          <w:t>TITLE: Login the system</w:t>
        </w:r>
      </w:ins>
    </w:p>
    <w:p>
      <w:pPr>
        <w:pStyle w:val="15"/>
        <w:spacing w:line="360" w:lineRule="auto"/>
        <w:ind w:left="1440"/>
        <w:rPr>
          <w:ins w:id="484" w:author="Guanxiong Liu" w:date="2014-02-20T00:14:00Z"/>
          <w:rFonts w:hint="default" w:ascii="Calibri" w:hAnsi="Calibri" w:cs="Calibri"/>
        </w:rPr>
        <w:pPrChange w:id="483" w:author="Guanxiong Liu" w:date="2014-02-20T00:14:00Z">
          <w:pPr>
            <w:pStyle w:val="15"/>
            <w:spacing w:line="360" w:lineRule="auto"/>
          </w:pPr>
        </w:pPrChange>
      </w:pPr>
      <w:ins w:id="485" w:author="Guanxiong Liu" w:date="2014-02-20T00:14:00Z">
        <w:r>
          <w:rPr>
            <w:rFonts w:hint="default" w:ascii="Calibri" w:hAnsi="Calibri" w:cs="Calibri"/>
          </w:rPr>
          <w:t xml:space="preserve">DESC: A Human Resource Officer should be able to login his or her account in the system with the user name and password </w:t>
        </w:r>
      </w:ins>
    </w:p>
    <w:p>
      <w:pPr>
        <w:pStyle w:val="15"/>
        <w:spacing w:line="360" w:lineRule="auto"/>
        <w:ind w:left="1440"/>
        <w:rPr>
          <w:ins w:id="486" w:author="Guanxiong Liu" w:date="2014-02-20T00:14:00Z"/>
          <w:rFonts w:hint="default" w:ascii="Calibri" w:hAnsi="Calibri" w:cs="Calibri"/>
        </w:rPr>
      </w:pPr>
      <w:ins w:id="487" w:author="Guanxiong Liu" w:date="2014-02-20T00:14:00Z">
        <w:r>
          <w:rPr>
            <w:rFonts w:hint="default" w:ascii="Calibri" w:hAnsi="Calibri" w:cs="Calibri"/>
          </w:rPr>
          <w:t>RAT: In order for a user to login the system after register</w:t>
        </w:r>
      </w:ins>
    </w:p>
    <w:p>
      <w:pPr>
        <w:pStyle w:val="15"/>
        <w:spacing w:line="360" w:lineRule="auto"/>
        <w:ind w:left="1440"/>
        <w:rPr>
          <w:ins w:id="489" w:author="Guanxiong Liu" w:date="2014-02-20T00:12:00Z"/>
          <w:rFonts w:hint="default" w:ascii="Calibri" w:hAnsi="Calibri" w:cs="Calibri"/>
        </w:rPr>
        <w:pPrChange w:id="488" w:author="Guanxiong Liu" w:date="2014-02-20T00:10:00Z">
          <w:pPr>
            <w:spacing w:line="360" w:lineRule="auto"/>
          </w:pPr>
        </w:pPrChange>
      </w:pPr>
      <w:ins w:id="490" w:author="Guanxiong Liu" w:date="2014-02-20T00:14:00Z">
        <w:r>
          <w:rPr>
            <w:rFonts w:hint="default" w:ascii="Calibri" w:hAnsi="Calibri" w:cs="Calibri"/>
          </w:rPr>
          <w:t>DEP: FR18</w:t>
        </w:r>
      </w:ins>
    </w:p>
    <w:p>
      <w:pPr>
        <w:pStyle w:val="15"/>
        <w:spacing w:line="360" w:lineRule="auto"/>
        <w:ind w:left="1440"/>
        <w:rPr>
          <w:ins w:id="492" w:author="Guanxiong Liu" w:date="2014-02-20T00:11:00Z"/>
          <w:rFonts w:hint="default" w:ascii="Calibri" w:hAnsi="Calibri" w:cs="Calibri"/>
        </w:rPr>
        <w:pPrChange w:id="491" w:author="Guanxiong Liu" w:date="2014-02-20T00:10:00Z">
          <w:pPr>
            <w:spacing w:line="360" w:lineRule="auto"/>
          </w:pPr>
        </w:pPrChange>
      </w:pPr>
    </w:p>
    <w:p>
      <w:pPr>
        <w:pStyle w:val="15"/>
        <w:numPr>
          <w:ilvl w:val="3"/>
          <w:numId w:val="2"/>
        </w:numPr>
        <w:spacing w:line="360" w:lineRule="auto"/>
        <w:rPr>
          <w:ins w:id="494" w:author="Guanxiong Liu" w:date="2014-02-20T00:15:00Z"/>
          <w:rFonts w:hint="default" w:ascii="Calibri" w:hAnsi="Calibri" w:cs="Calibri"/>
        </w:rPr>
        <w:pPrChange w:id="493" w:author="Guanxiong Liu" w:date="2014-02-20T00:12:00Z">
          <w:pPr>
            <w:spacing w:line="360" w:lineRule="auto"/>
          </w:pPr>
        </w:pPrChange>
      </w:pPr>
      <w:ins w:id="495" w:author="Guanxiong Liu" w:date="2014-02-20T00:12:00Z">
        <w:r>
          <w:rPr>
            <w:rFonts w:hint="default" w:ascii="Calibri" w:hAnsi="Calibri" w:cs="Calibri"/>
          </w:rPr>
          <w:t>Functional requirements 4.3</w:t>
        </w:r>
      </w:ins>
    </w:p>
    <w:p>
      <w:pPr>
        <w:pStyle w:val="15"/>
        <w:spacing w:line="360" w:lineRule="auto"/>
        <w:ind w:left="1440"/>
        <w:rPr>
          <w:ins w:id="496" w:author="Guanxiong Liu" w:date="2014-02-20T00:15:00Z"/>
          <w:rFonts w:hint="default" w:ascii="Calibri" w:hAnsi="Calibri" w:cs="Calibri"/>
        </w:rPr>
      </w:pPr>
      <w:ins w:id="497" w:author="Guanxiong Liu" w:date="2014-02-20T00:15:00Z">
        <w:r>
          <w:rPr>
            <w:rFonts w:hint="default" w:ascii="Calibri" w:hAnsi="Calibri" w:cs="Calibri"/>
          </w:rPr>
          <w:t>ID: FR34</w:t>
        </w:r>
      </w:ins>
    </w:p>
    <w:p>
      <w:pPr>
        <w:pStyle w:val="15"/>
        <w:spacing w:line="360" w:lineRule="auto"/>
        <w:ind w:left="1440"/>
        <w:rPr>
          <w:ins w:id="498" w:author="Guanxiong Liu" w:date="2014-02-20T00:15:00Z"/>
          <w:rFonts w:hint="default" w:ascii="Calibri" w:hAnsi="Calibri" w:cs="Calibri"/>
        </w:rPr>
      </w:pPr>
      <w:ins w:id="499" w:author="Guanxiong Liu" w:date="2014-02-20T00:15:00Z">
        <w:r>
          <w:rPr>
            <w:rFonts w:hint="default" w:ascii="Calibri" w:hAnsi="Calibri" w:cs="Calibri"/>
          </w:rPr>
          <w:t>TITLE: Reset the password</w:t>
        </w:r>
      </w:ins>
    </w:p>
    <w:p>
      <w:pPr>
        <w:pStyle w:val="15"/>
        <w:spacing w:line="360" w:lineRule="auto"/>
        <w:ind w:left="1440"/>
        <w:rPr>
          <w:ins w:id="500" w:author="Guanxiong Liu" w:date="2014-02-20T00:15:00Z"/>
          <w:rFonts w:hint="default" w:ascii="Calibri" w:hAnsi="Calibri" w:cs="Calibri"/>
        </w:rPr>
      </w:pPr>
      <w:ins w:id="501" w:author="Guanxiong Liu" w:date="2014-02-20T00:15:00Z">
        <w:r>
          <w:rPr>
            <w:rFonts w:hint="default" w:ascii="Calibri" w:hAnsi="Calibri" w:cs="Calibri"/>
          </w:rPr>
          <w:t xml:space="preserve">DESC: A Human Resource Officer should be able to reset his or her password in the system </w:t>
        </w:r>
      </w:ins>
    </w:p>
    <w:p>
      <w:pPr>
        <w:pStyle w:val="15"/>
        <w:spacing w:line="360" w:lineRule="auto"/>
        <w:ind w:left="1440"/>
        <w:rPr>
          <w:ins w:id="502" w:author="Guanxiong Liu" w:date="2014-02-20T00:15:00Z"/>
          <w:rFonts w:hint="default" w:ascii="Calibri" w:hAnsi="Calibri" w:cs="Calibri"/>
        </w:rPr>
      </w:pPr>
      <w:ins w:id="503" w:author="Guanxiong Liu" w:date="2014-02-20T00:15:00Z">
        <w:r>
          <w:rPr>
            <w:rFonts w:hint="default" w:ascii="Calibri" w:hAnsi="Calibri" w:cs="Calibri"/>
          </w:rPr>
          <w:t>RAT: None</w:t>
        </w:r>
      </w:ins>
    </w:p>
    <w:p>
      <w:pPr>
        <w:pStyle w:val="15"/>
        <w:spacing w:line="360" w:lineRule="auto"/>
        <w:ind w:left="1440"/>
        <w:rPr>
          <w:ins w:id="505" w:author="Guanxiong Liu" w:date="2014-02-20T00:16:00Z"/>
          <w:rFonts w:hint="default" w:ascii="Calibri" w:hAnsi="Calibri" w:cs="Calibri"/>
        </w:rPr>
        <w:pPrChange w:id="504" w:author="Guanxiong Liu" w:date="2014-02-20T00:15:00Z">
          <w:pPr>
            <w:spacing w:line="360" w:lineRule="auto"/>
          </w:pPr>
        </w:pPrChange>
      </w:pPr>
      <w:ins w:id="506" w:author="Guanxiong Liu" w:date="2014-02-20T00:15:00Z">
        <w:r>
          <w:rPr>
            <w:rFonts w:hint="default" w:ascii="Calibri" w:hAnsi="Calibri" w:cs="Calibri"/>
          </w:rPr>
          <w:t>DEP: FR32</w:t>
        </w:r>
      </w:ins>
    </w:p>
    <w:p>
      <w:pPr>
        <w:pStyle w:val="15"/>
        <w:spacing w:line="360" w:lineRule="auto"/>
        <w:ind w:left="1440"/>
        <w:rPr>
          <w:ins w:id="508" w:author="Guanxiong Liu" w:date="2014-02-20T00:16:00Z"/>
          <w:rFonts w:hint="default" w:ascii="Calibri" w:hAnsi="Calibri" w:cs="Calibri"/>
        </w:rPr>
        <w:pPrChange w:id="507" w:author="Guanxiong Liu" w:date="2014-02-20T00:15:00Z">
          <w:pPr>
            <w:spacing w:line="360" w:lineRule="auto"/>
          </w:pPr>
        </w:pPrChange>
      </w:pPr>
    </w:p>
    <w:p>
      <w:pPr>
        <w:pStyle w:val="15"/>
        <w:numPr>
          <w:ilvl w:val="3"/>
          <w:numId w:val="2"/>
        </w:numPr>
        <w:spacing w:line="360" w:lineRule="auto"/>
        <w:rPr>
          <w:ins w:id="510" w:author="Guanxiong Liu" w:date="2014-02-20T00:16:00Z"/>
          <w:rFonts w:hint="default" w:ascii="Calibri" w:hAnsi="Calibri" w:cs="Calibri"/>
        </w:rPr>
        <w:pPrChange w:id="509" w:author="Guanxiong Liu" w:date="2014-02-20T00:16:00Z">
          <w:pPr>
            <w:spacing w:line="360" w:lineRule="auto"/>
          </w:pPr>
        </w:pPrChange>
      </w:pPr>
      <w:ins w:id="511" w:author="Guanxiong Liu" w:date="2014-02-20T00:16:00Z">
        <w:r>
          <w:rPr>
            <w:rFonts w:hint="default" w:ascii="Calibri" w:hAnsi="Calibri" w:cs="Calibri"/>
          </w:rPr>
          <w:t>Functional requirements 4.4</w:t>
        </w:r>
      </w:ins>
    </w:p>
    <w:p>
      <w:pPr>
        <w:pStyle w:val="15"/>
        <w:spacing w:line="360" w:lineRule="auto"/>
        <w:ind w:left="1440"/>
        <w:rPr>
          <w:ins w:id="512" w:author="Guanxiong Liu" w:date="2014-02-20T00:16:00Z"/>
          <w:rFonts w:hint="default" w:ascii="Calibri" w:hAnsi="Calibri" w:cs="Calibri"/>
        </w:rPr>
      </w:pPr>
      <w:ins w:id="513" w:author="Guanxiong Liu" w:date="2014-02-20T00:16:00Z">
        <w:r>
          <w:rPr>
            <w:rFonts w:hint="default" w:ascii="Calibri" w:hAnsi="Calibri" w:cs="Calibri"/>
          </w:rPr>
          <w:t>ID: FR35</w:t>
        </w:r>
      </w:ins>
    </w:p>
    <w:p>
      <w:pPr>
        <w:pStyle w:val="15"/>
        <w:spacing w:line="360" w:lineRule="auto"/>
        <w:ind w:left="1440"/>
        <w:rPr>
          <w:ins w:id="514" w:author="Guanxiong Liu" w:date="2014-02-20T00:16:00Z"/>
          <w:rFonts w:hint="default" w:ascii="Calibri" w:hAnsi="Calibri" w:cs="Calibri"/>
        </w:rPr>
      </w:pPr>
      <w:ins w:id="515" w:author="Guanxiong Liu" w:date="2014-02-20T00:16:00Z">
        <w:r>
          <w:rPr>
            <w:rFonts w:hint="default" w:ascii="Calibri" w:hAnsi="Calibri" w:cs="Calibri"/>
          </w:rPr>
          <w:t>TITLE: Review the report</w:t>
        </w:r>
      </w:ins>
    </w:p>
    <w:p>
      <w:pPr>
        <w:pStyle w:val="15"/>
        <w:spacing w:line="360" w:lineRule="auto"/>
        <w:ind w:left="1440"/>
        <w:rPr>
          <w:ins w:id="516" w:author="Guanxiong Liu" w:date="2014-02-20T00:16:00Z"/>
          <w:rFonts w:hint="default" w:ascii="Calibri" w:hAnsi="Calibri" w:cs="Calibri"/>
        </w:rPr>
      </w:pPr>
      <w:ins w:id="517" w:author="Guanxiong Liu" w:date="2014-02-20T00:16:00Z">
        <w:r>
          <w:rPr>
            <w:rFonts w:hint="default" w:ascii="Calibri" w:hAnsi="Calibri" w:cs="Calibri"/>
          </w:rPr>
          <w:t xml:space="preserve">DESC: A </w:t>
        </w:r>
      </w:ins>
      <w:ins w:id="518" w:author="Guanxiong Liu" w:date="2014-02-20T00:18:00Z">
        <w:r>
          <w:rPr>
            <w:rFonts w:hint="default" w:ascii="Calibri" w:hAnsi="Calibri" w:cs="Calibri"/>
          </w:rPr>
          <w:t>Human Resource Officer</w:t>
        </w:r>
      </w:ins>
      <w:ins w:id="519" w:author="Guanxiong Liu" w:date="2014-02-20T00:16:00Z">
        <w:r>
          <w:rPr>
            <w:rFonts w:hint="default" w:ascii="Calibri" w:hAnsi="Calibri" w:cs="Calibri"/>
          </w:rPr>
          <w:t xml:space="preserve"> should be able to review the report and its all related material</w:t>
        </w:r>
      </w:ins>
    </w:p>
    <w:p>
      <w:pPr>
        <w:pStyle w:val="15"/>
        <w:spacing w:line="360" w:lineRule="auto"/>
        <w:ind w:left="1440"/>
        <w:rPr>
          <w:ins w:id="520" w:author="Guanxiong Liu" w:date="2014-02-20T00:16:00Z"/>
          <w:rFonts w:hint="default" w:ascii="Calibri" w:hAnsi="Calibri" w:cs="Calibri"/>
        </w:rPr>
      </w:pPr>
      <w:ins w:id="521" w:author="Guanxiong Liu" w:date="2014-02-20T00:16:00Z">
        <w:r>
          <w:rPr>
            <w:rFonts w:hint="default" w:ascii="Calibri" w:hAnsi="Calibri" w:cs="Calibri"/>
          </w:rPr>
          <w:t>RAT: In order for the user to review the report</w:t>
        </w:r>
      </w:ins>
    </w:p>
    <w:p>
      <w:pPr>
        <w:pStyle w:val="15"/>
        <w:spacing w:line="360" w:lineRule="auto"/>
        <w:ind w:left="1440"/>
        <w:rPr>
          <w:ins w:id="523" w:author="Guanxiong Liu" w:date="2014-02-20T00:16:00Z"/>
          <w:rFonts w:hint="default" w:ascii="Calibri" w:hAnsi="Calibri" w:cs="Calibri"/>
        </w:rPr>
        <w:pPrChange w:id="522" w:author="Guanxiong Liu" w:date="2014-02-20T00:16:00Z">
          <w:pPr>
            <w:spacing w:line="360" w:lineRule="auto"/>
          </w:pPr>
        </w:pPrChange>
      </w:pPr>
      <w:ins w:id="524" w:author="Guanxiong Liu" w:date="2014-02-20T00:16:00Z">
        <w:r>
          <w:rPr>
            <w:rFonts w:hint="default" w:ascii="Calibri" w:hAnsi="Calibri" w:cs="Calibri"/>
          </w:rPr>
          <w:t>DEP: FR3</w:t>
        </w:r>
      </w:ins>
      <w:ins w:id="525" w:author="Guanxiong Liu" w:date="2014-02-20T00:17:00Z">
        <w:r>
          <w:rPr>
            <w:rFonts w:hint="default" w:ascii="Calibri" w:hAnsi="Calibri" w:cs="Calibri"/>
          </w:rPr>
          <w:t>3</w:t>
        </w:r>
      </w:ins>
    </w:p>
    <w:p>
      <w:pPr>
        <w:pStyle w:val="15"/>
        <w:spacing w:line="360" w:lineRule="auto"/>
        <w:ind w:left="1440"/>
        <w:rPr>
          <w:ins w:id="527" w:author="Guanxiong Liu" w:date="2014-02-20T00:16:00Z"/>
          <w:rFonts w:hint="default" w:ascii="Calibri" w:hAnsi="Calibri" w:cs="Calibri"/>
        </w:rPr>
        <w:pPrChange w:id="526" w:author="Guanxiong Liu" w:date="2014-02-20T00:16:00Z">
          <w:pPr>
            <w:spacing w:line="360" w:lineRule="auto"/>
          </w:pPr>
        </w:pPrChange>
      </w:pPr>
    </w:p>
    <w:p>
      <w:pPr>
        <w:pStyle w:val="15"/>
        <w:numPr>
          <w:ilvl w:val="3"/>
          <w:numId w:val="2"/>
        </w:numPr>
        <w:spacing w:line="360" w:lineRule="auto"/>
        <w:rPr>
          <w:ins w:id="529" w:author="Guanxiong Liu" w:date="2014-02-20T00:19:00Z"/>
          <w:rFonts w:hint="default" w:ascii="Calibri" w:hAnsi="Calibri" w:cs="Calibri"/>
        </w:rPr>
        <w:pPrChange w:id="528" w:author="Guanxiong Liu" w:date="2014-02-20T00:16:00Z">
          <w:pPr>
            <w:spacing w:line="360" w:lineRule="auto"/>
          </w:pPr>
        </w:pPrChange>
      </w:pPr>
      <w:ins w:id="530" w:author="Guanxiong Liu" w:date="2014-02-20T00:19:00Z">
        <w:r>
          <w:rPr>
            <w:rFonts w:hint="default" w:ascii="Calibri" w:hAnsi="Calibri" w:cs="Calibri"/>
          </w:rPr>
          <w:t>Functional requirements 4.5</w:t>
        </w:r>
      </w:ins>
    </w:p>
    <w:p>
      <w:pPr>
        <w:pStyle w:val="15"/>
        <w:spacing w:line="360" w:lineRule="auto"/>
        <w:ind w:left="1440"/>
        <w:rPr>
          <w:ins w:id="531" w:author="Guanxiong Liu" w:date="2014-02-20T00:19:00Z"/>
          <w:rFonts w:hint="default" w:ascii="Calibri" w:hAnsi="Calibri" w:cs="Calibri"/>
        </w:rPr>
      </w:pPr>
      <w:ins w:id="532" w:author="Guanxiong Liu" w:date="2014-02-20T00:19:00Z">
        <w:r>
          <w:rPr>
            <w:rFonts w:hint="default" w:ascii="Calibri" w:hAnsi="Calibri" w:cs="Calibri"/>
          </w:rPr>
          <w:t>ID: FR36</w:t>
        </w:r>
      </w:ins>
    </w:p>
    <w:p>
      <w:pPr>
        <w:pStyle w:val="15"/>
        <w:spacing w:line="360" w:lineRule="auto"/>
        <w:ind w:left="1440"/>
        <w:rPr>
          <w:ins w:id="533" w:author="Guanxiong Liu" w:date="2014-02-20T00:19:00Z"/>
          <w:rFonts w:hint="default" w:ascii="Calibri" w:hAnsi="Calibri" w:cs="Calibri"/>
        </w:rPr>
      </w:pPr>
      <w:ins w:id="534" w:author="Guanxiong Liu" w:date="2014-02-20T00:19:00Z">
        <w:r>
          <w:rPr>
            <w:rFonts w:hint="default" w:ascii="Calibri" w:hAnsi="Calibri" w:cs="Calibri"/>
          </w:rPr>
          <w:t>TITLE: Print out</w:t>
        </w:r>
      </w:ins>
    </w:p>
    <w:p>
      <w:pPr>
        <w:pStyle w:val="15"/>
        <w:spacing w:line="360" w:lineRule="auto"/>
        <w:ind w:left="1440"/>
        <w:rPr>
          <w:ins w:id="535" w:author="Guanxiong Liu" w:date="2014-02-20T00:19:00Z"/>
          <w:rFonts w:hint="default" w:ascii="Calibri" w:hAnsi="Calibri" w:cs="Calibri"/>
        </w:rPr>
      </w:pPr>
      <w:ins w:id="536" w:author="Guanxiong Liu" w:date="2014-02-20T00:19:00Z">
        <w:r>
          <w:rPr>
            <w:rFonts w:hint="default" w:ascii="Calibri" w:hAnsi="Calibri" w:cs="Calibri"/>
          </w:rPr>
          <w:t xml:space="preserve">DESC: A </w:t>
        </w:r>
      </w:ins>
      <w:ins w:id="537" w:author="Guanxiong Liu" w:date="2014-02-20T00:20:00Z">
        <w:r>
          <w:rPr>
            <w:rFonts w:hint="default" w:ascii="Calibri" w:hAnsi="Calibri" w:cs="Calibri"/>
          </w:rPr>
          <w:t>Human Resource Officer</w:t>
        </w:r>
      </w:ins>
      <w:ins w:id="538" w:author="Guanxiong Liu" w:date="2014-02-20T00:19:00Z">
        <w:r>
          <w:rPr>
            <w:rFonts w:hint="default" w:ascii="Calibri" w:hAnsi="Calibri" w:cs="Calibri"/>
          </w:rPr>
          <w:t xml:space="preserve"> should be able to print out whole material within a report case</w:t>
        </w:r>
      </w:ins>
    </w:p>
    <w:p>
      <w:pPr>
        <w:pStyle w:val="15"/>
        <w:spacing w:line="360" w:lineRule="auto"/>
        <w:ind w:left="1440"/>
        <w:rPr>
          <w:ins w:id="539" w:author="Guanxiong Liu" w:date="2014-02-20T00:19:00Z"/>
          <w:rFonts w:hint="default" w:ascii="Calibri" w:hAnsi="Calibri" w:cs="Calibri"/>
        </w:rPr>
      </w:pPr>
      <w:ins w:id="540" w:author="Guanxiong Liu" w:date="2014-02-20T00:19:00Z">
        <w:r>
          <w:rPr>
            <w:rFonts w:hint="default" w:ascii="Calibri" w:hAnsi="Calibri" w:cs="Calibri"/>
          </w:rPr>
          <w:t>RAT: In order for the user to print out the material to use</w:t>
        </w:r>
      </w:ins>
    </w:p>
    <w:p>
      <w:pPr>
        <w:pStyle w:val="15"/>
        <w:spacing w:line="360" w:lineRule="auto"/>
        <w:ind w:left="1440"/>
        <w:rPr>
          <w:ins w:id="542" w:author="Guanxiong Liu" w:date="2014-02-20T00:19:00Z"/>
          <w:rFonts w:hint="default" w:ascii="Calibri" w:hAnsi="Calibri" w:cs="Calibri"/>
        </w:rPr>
        <w:pPrChange w:id="541" w:author="Guanxiong Liu" w:date="2014-02-20T00:19:00Z">
          <w:pPr>
            <w:spacing w:line="360" w:lineRule="auto"/>
          </w:pPr>
        </w:pPrChange>
      </w:pPr>
      <w:ins w:id="543" w:author="Guanxiong Liu" w:date="2014-02-20T00:19:00Z">
        <w:r>
          <w:rPr>
            <w:rFonts w:hint="default" w:ascii="Calibri" w:hAnsi="Calibri" w:cs="Calibri"/>
          </w:rPr>
          <w:t>DEP: FR33</w:t>
        </w:r>
      </w:ins>
    </w:p>
    <w:p>
      <w:pPr>
        <w:pStyle w:val="15"/>
        <w:spacing w:line="360" w:lineRule="auto"/>
        <w:ind w:left="1440"/>
        <w:rPr>
          <w:ins w:id="545" w:author="Guanxiong Liu" w:date="2014-02-20T00:19:00Z"/>
          <w:rFonts w:hint="default" w:ascii="Calibri" w:hAnsi="Calibri" w:cs="Calibri"/>
        </w:rPr>
        <w:pPrChange w:id="544" w:author="Guanxiong Liu" w:date="2014-02-20T00:19:00Z">
          <w:pPr>
            <w:spacing w:line="360" w:lineRule="auto"/>
          </w:pPr>
        </w:pPrChange>
      </w:pPr>
    </w:p>
    <w:p>
      <w:pPr>
        <w:pStyle w:val="15"/>
        <w:numPr>
          <w:ilvl w:val="3"/>
          <w:numId w:val="2"/>
        </w:numPr>
        <w:spacing w:line="360" w:lineRule="auto"/>
        <w:rPr>
          <w:ins w:id="547" w:author="Guanxiong Liu" w:date="2014-02-20T00:19:00Z"/>
          <w:rFonts w:hint="default" w:ascii="Calibri" w:hAnsi="Calibri" w:cs="Calibri"/>
        </w:rPr>
        <w:pPrChange w:id="546" w:author="Guanxiong Liu" w:date="2014-02-20T00:16:00Z">
          <w:pPr>
            <w:spacing w:line="360" w:lineRule="auto"/>
          </w:pPr>
        </w:pPrChange>
      </w:pPr>
      <w:ins w:id="548" w:author="Guanxiong Liu" w:date="2014-02-20T00:19:00Z">
        <w:r>
          <w:rPr>
            <w:rFonts w:hint="default" w:ascii="Calibri" w:hAnsi="Calibri" w:cs="Calibri"/>
          </w:rPr>
          <w:t>Functional requirements 4.6</w:t>
        </w:r>
      </w:ins>
    </w:p>
    <w:p>
      <w:pPr>
        <w:pStyle w:val="15"/>
        <w:spacing w:line="360" w:lineRule="auto"/>
        <w:ind w:left="1440"/>
        <w:rPr>
          <w:ins w:id="549" w:author="Guanxiong Liu" w:date="2014-02-20T00:21:00Z"/>
          <w:rFonts w:hint="default" w:ascii="Calibri" w:hAnsi="Calibri" w:cs="Calibri"/>
        </w:rPr>
      </w:pPr>
      <w:ins w:id="550" w:author="Guanxiong Liu" w:date="2014-02-20T00:21:00Z">
        <w:r>
          <w:rPr>
            <w:rFonts w:hint="default" w:ascii="Calibri" w:hAnsi="Calibri" w:cs="Calibri"/>
          </w:rPr>
          <w:t>ID: FR37</w:t>
        </w:r>
      </w:ins>
    </w:p>
    <w:p>
      <w:pPr>
        <w:pStyle w:val="15"/>
        <w:spacing w:line="360" w:lineRule="auto"/>
        <w:ind w:left="1440"/>
        <w:rPr>
          <w:ins w:id="551" w:author="Guanxiong Liu" w:date="2014-02-20T00:21:00Z"/>
          <w:rFonts w:hint="default" w:ascii="Calibri" w:hAnsi="Calibri" w:cs="Calibri"/>
        </w:rPr>
      </w:pPr>
      <w:ins w:id="552" w:author="Guanxiong Liu" w:date="2014-02-20T00:21:00Z">
        <w:r>
          <w:rPr>
            <w:rFonts w:hint="default" w:ascii="Calibri" w:hAnsi="Calibri" w:cs="Calibri"/>
          </w:rPr>
          <w:t>TITLE: Upload Disposition Letter</w:t>
        </w:r>
      </w:ins>
    </w:p>
    <w:p>
      <w:pPr>
        <w:pStyle w:val="15"/>
        <w:spacing w:line="360" w:lineRule="auto"/>
        <w:ind w:left="1440"/>
        <w:rPr>
          <w:ins w:id="553" w:author="Guanxiong Liu" w:date="2014-02-20T00:21:00Z"/>
          <w:rFonts w:hint="default" w:ascii="Calibri" w:hAnsi="Calibri" w:cs="Calibri"/>
        </w:rPr>
      </w:pPr>
      <w:ins w:id="554" w:author="Guanxiong Liu" w:date="2014-02-20T00:21:00Z">
        <w:r>
          <w:rPr>
            <w:rFonts w:hint="default" w:ascii="Calibri" w:hAnsi="Calibri" w:cs="Calibri"/>
          </w:rPr>
          <w:t>DESC: A Human Resource Officer should be able to upload the Disposition Letter to a related report</w:t>
        </w:r>
      </w:ins>
    </w:p>
    <w:p>
      <w:pPr>
        <w:pStyle w:val="15"/>
        <w:spacing w:line="360" w:lineRule="auto"/>
        <w:ind w:left="1440"/>
        <w:rPr>
          <w:ins w:id="555" w:author="Guanxiong Liu" w:date="2014-02-20T00:21:00Z"/>
          <w:rFonts w:hint="default" w:ascii="Calibri" w:hAnsi="Calibri" w:cs="Calibri"/>
        </w:rPr>
      </w:pPr>
      <w:ins w:id="556" w:author="Guanxiong Liu" w:date="2014-02-20T00:21:00Z">
        <w:r>
          <w:rPr>
            <w:rFonts w:hint="default" w:ascii="Calibri" w:hAnsi="Calibri" w:cs="Calibri"/>
          </w:rPr>
          <w:t>RAT: None</w:t>
        </w:r>
      </w:ins>
    </w:p>
    <w:p>
      <w:pPr>
        <w:pStyle w:val="15"/>
        <w:spacing w:line="360" w:lineRule="auto"/>
        <w:ind w:left="1440"/>
        <w:rPr>
          <w:ins w:id="558" w:author="Guanxiong Liu" w:date="2014-02-20T00:20:00Z"/>
          <w:rFonts w:hint="default" w:ascii="Calibri" w:hAnsi="Calibri" w:cs="Calibri"/>
        </w:rPr>
        <w:pPrChange w:id="557" w:author="Guanxiong Liu" w:date="2014-02-20T00:20:00Z">
          <w:pPr>
            <w:spacing w:line="360" w:lineRule="auto"/>
          </w:pPr>
        </w:pPrChange>
      </w:pPr>
      <w:ins w:id="559" w:author="Guanxiong Liu" w:date="2014-02-20T00:21:00Z">
        <w:r>
          <w:rPr>
            <w:rFonts w:hint="default" w:ascii="Calibri" w:hAnsi="Calibri" w:cs="Calibri"/>
          </w:rPr>
          <w:t>DEP: FR33</w:t>
        </w:r>
      </w:ins>
    </w:p>
    <w:p>
      <w:pPr>
        <w:pStyle w:val="15"/>
        <w:spacing w:line="360" w:lineRule="auto"/>
        <w:ind w:left="1440"/>
        <w:rPr>
          <w:ins w:id="561" w:author="Guanxiong Liu" w:date="2014-02-20T00:19:00Z"/>
          <w:rFonts w:hint="default" w:ascii="Calibri" w:hAnsi="Calibri" w:cs="Calibri"/>
        </w:rPr>
        <w:pPrChange w:id="560" w:author="Guanxiong Liu" w:date="2014-02-20T00:20:00Z">
          <w:pPr>
            <w:spacing w:line="360" w:lineRule="auto"/>
          </w:pPr>
        </w:pPrChange>
      </w:pPr>
    </w:p>
    <w:p>
      <w:pPr>
        <w:pStyle w:val="15"/>
        <w:numPr>
          <w:ilvl w:val="3"/>
          <w:numId w:val="2"/>
        </w:numPr>
        <w:spacing w:line="360" w:lineRule="auto"/>
        <w:rPr>
          <w:ins w:id="563" w:author="Guanxiong Liu" w:date="2014-02-20T00:19:00Z"/>
          <w:rFonts w:hint="default" w:ascii="Calibri" w:hAnsi="Calibri" w:cs="Calibri"/>
        </w:rPr>
        <w:pPrChange w:id="562" w:author="Guanxiong Liu" w:date="2014-02-20T00:16:00Z">
          <w:pPr>
            <w:spacing w:line="360" w:lineRule="auto"/>
          </w:pPr>
        </w:pPrChange>
      </w:pPr>
      <w:ins w:id="564" w:author="Guanxiong Liu" w:date="2014-02-20T00:19:00Z">
        <w:r>
          <w:rPr>
            <w:rFonts w:hint="default" w:ascii="Calibri" w:hAnsi="Calibri" w:cs="Calibri"/>
          </w:rPr>
          <w:t>Functional requirements 4.7</w:t>
        </w:r>
      </w:ins>
    </w:p>
    <w:p>
      <w:pPr>
        <w:pStyle w:val="15"/>
        <w:spacing w:line="360" w:lineRule="auto"/>
        <w:ind w:left="1440"/>
        <w:rPr>
          <w:ins w:id="565" w:author="Guanxiong Liu" w:date="2014-02-20T00:22:00Z"/>
          <w:rFonts w:hint="default" w:ascii="Calibri" w:hAnsi="Calibri" w:cs="Calibri"/>
        </w:rPr>
      </w:pPr>
      <w:ins w:id="566" w:author="Guanxiong Liu" w:date="2014-02-20T00:22:00Z">
        <w:r>
          <w:rPr>
            <w:rFonts w:hint="default" w:ascii="Calibri" w:hAnsi="Calibri" w:cs="Calibri"/>
          </w:rPr>
          <w:t>ID: FR38</w:t>
        </w:r>
      </w:ins>
    </w:p>
    <w:p>
      <w:pPr>
        <w:pStyle w:val="15"/>
        <w:spacing w:line="360" w:lineRule="auto"/>
        <w:ind w:left="1440"/>
        <w:rPr>
          <w:ins w:id="567" w:author="Guanxiong Liu" w:date="2014-02-20T00:22:00Z"/>
          <w:rFonts w:hint="default" w:ascii="Calibri" w:hAnsi="Calibri" w:cs="Calibri"/>
        </w:rPr>
      </w:pPr>
      <w:ins w:id="568" w:author="Guanxiong Liu" w:date="2014-02-20T00:22:00Z">
        <w:r>
          <w:rPr>
            <w:rFonts w:hint="default" w:ascii="Calibri" w:hAnsi="Calibri" w:cs="Calibri"/>
          </w:rPr>
          <w:t>TITLE: Upload Decision Letter</w:t>
        </w:r>
      </w:ins>
    </w:p>
    <w:p>
      <w:pPr>
        <w:pStyle w:val="15"/>
        <w:spacing w:line="360" w:lineRule="auto"/>
        <w:ind w:left="1440"/>
        <w:rPr>
          <w:ins w:id="569" w:author="Guanxiong Liu" w:date="2014-02-20T00:22:00Z"/>
          <w:rFonts w:hint="default" w:ascii="Calibri" w:hAnsi="Calibri" w:cs="Calibri"/>
        </w:rPr>
      </w:pPr>
      <w:ins w:id="570" w:author="Guanxiong Liu" w:date="2014-02-20T00:22:00Z">
        <w:r>
          <w:rPr>
            <w:rFonts w:hint="default" w:ascii="Calibri" w:hAnsi="Calibri" w:cs="Calibri"/>
          </w:rPr>
          <w:t>DESC: A Human Resource Officer should be able to upload the Decision Letter to a related report</w:t>
        </w:r>
      </w:ins>
    </w:p>
    <w:p>
      <w:pPr>
        <w:pStyle w:val="15"/>
        <w:spacing w:line="360" w:lineRule="auto"/>
        <w:ind w:left="1440"/>
        <w:rPr>
          <w:ins w:id="571" w:author="Guanxiong Liu" w:date="2014-02-20T00:22:00Z"/>
          <w:rFonts w:hint="default" w:ascii="Calibri" w:hAnsi="Calibri" w:cs="Calibri"/>
        </w:rPr>
      </w:pPr>
      <w:ins w:id="572" w:author="Guanxiong Liu" w:date="2014-02-20T00:22:00Z">
        <w:r>
          <w:rPr>
            <w:rFonts w:hint="default" w:ascii="Calibri" w:hAnsi="Calibri" w:cs="Calibri"/>
          </w:rPr>
          <w:t>RAT: None</w:t>
        </w:r>
      </w:ins>
    </w:p>
    <w:p>
      <w:pPr>
        <w:pStyle w:val="15"/>
        <w:spacing w:line="360" w:lineRule="auto"/>
        <w:ind w:left="1440"/>
        <w:rPr>
          <w:ins w:id="574" w:author="Guanxiong Liu" w:date="2014-02-20T00:21:00Z"/>
          <w:rFonts w:hint="default" w:ascii="Calibri" w:hAnsi="Calibri" w:cs="Calibri"/>
        </w:rPr>
        <w:pPrChange w:id="573" w:author="Guanxiong Liu" w:date="2014-02-20T00:21:00Z">
          <w:pPr>
            <w:spacing w:line="360" w:lineRule="auto"/>
          </w:pPr>
        </w:pPrChange>
      </w:pPr>
      <w:ins w:id="575" w:author="Guanxiong Liu" w:date="2014-02-20T00:22:00Z">
        <w:r>
          <w:rPr>
            <w:rFonts w:hint="default" w:ascii="Calibri" w:hAnsi="Calibri" w:cs="Calibri"/>
          </w:rPr>
          <w:t>DEP: FR33</w:t>
        </w:r>
      </w:ins>
    </w:p>
    <w:p>
      <w:pPr>
        <w:pStyle w:val="15"/>
        <w:spacing w:line="360" w:lineRule="auto"/>
        <w:ind w:left="1440"/>
        <w:rPr>
          <w:ins w:id="577" w:author="Guanxiong Liu" w:date="2014-02-20T00:19:00Z"/>
          <w:rFonts w:hint="default" w:ascii="Calibri" w:hAnsi="Calibri" w:cs="Calibri"/>
        </w:rPr>
        <w:pPrChange w:id="576" w:author="Guanxiong Liu" w:date="2014-02-20T00:21:00Z">
          <w:pPr>
            <w:spacing w:line="360" w:lineRule="auto"/>
          </w:pPr>
        </w:pPrChange>
      </w:pPr>
    </w:p>
    <w:p>
      <w:pPr>
        <w:pStyle w:val="15"/>
        <w:numPr>
          <w:ilvl w:val="3"/>
          <w:numId w:val="2"/>
        </w:numPr>
        <w:spacing w:line="360" w:lineRule="auto"/>
        <w:rPr>
          <w:ins w:id="579" w:author="Guanxiong Liu" w:date="2014-02-20T00:19:00Z"/>
          <w:rFonts w:hint="default" w:ascii="Calibri" w:hAnsi="Calibri" w:cs="Calibri"/>
        </w:rPr>
        <w:pPrChange w:id="578" w:author="Guanxiong Liu" w:date="2014-02-20T00:16:00Z">
          <w:pPr>
            <w:spacing w:line="360" w:lineRule="auto"/>
          </w:pPr>
        </w:pPrChange>
      </w:pPr>
      <w:ins w:id="580" w:author="Guanxiong Liu" w:date="2014-02-20T00:19:00Z">
        <w:r>
          <w:rPr>
            <w:rFonts w:hint="default" w:ascii="Calibri" w:hAnsi="Calibri" w:cs="Calibri"/>
          </w:rPr>
          <w:t>Functional requirements 4.8</w:t>
        </w:r>
      </w:ins>
    </w:p>
    <w:p>
      <w:pPr>
        <w:pStyle w:val="15"/>
        <w:spacing w:line="360" w:lineRule="auto"/>
        <w:ind w:left="1440"/>
        <w:rPr>
          <w:ins w:id="581" w:author="Guanxiong Liu" w:date="2014-02-20T00:23:00Z"/>
          <w:rFonts w:hint="default" w:ascii="Calibri" w:hAnsi="Calibri" w:cs="Calibri"/>
        </w:rPr>
      </w:pPr>
      <w:ins w:id="582" w:author="Guanxiong Liu" w:date="2014-02-20T00:23:00Z">
        <w:r>
          <w:rPr>
            <w:rFonts w:hint="default" w:ascii="Calibri" w:hAnsi="Calibri" w:cs="Calibri"/>
          </w:rPr>
          <w:t>ID: FR39</w:t>
        </w:r>
      </w:ins>
    </w:p>
    <w:p>
      <w:pPr>
        <w:pStyle w:val="15"/>
        <w:spacing w:line="360" w:lineRule="auto"/>
        <w:ind w:left="1440"/>
        <w:rPr>
          <w:ins w:id="583" w:author="Guanxiong Liu" w:date="2014-02-20T00:23:00Z"/>
          <w:rFonts w:hint="default" w:ascii="Calibri" w:hAnsi="Calibri" w:cs="Calibri"/>
        </w:rPr>
      </w:pPr>
      <w:ins w:id="584" w:author="Guanxiong Liu" w:date="2014-02-20T00:23:00Z">
        <w:r>
          <w:rPr>
            <w:rFonts w:hint="default" w:ascii="Calibri" w:hAnsi="Calibri" w:cs="Calibri"/>
          </w:rPr>
          <w:t>TITLE: Upload investigation report</w:t>
        </w:r>
      </w:ins>
    </w:p>
    <w:p>
      <w:pPr>
        <w:pStyle w:val="15"/>
        <w:spacing w:line="360" w:lineRule="auto"/>
        <w:ind w:left="1440"/>
        <w:rPr>
          <w:ins w:id="585" w:author="Guanxiong Liu" w:date="2014-02-20T00:23:00Z"/>
          <w:rFonts w:hint="default" w:ascii="Calibri" w:hAnsi="Calibri" w:cs="Calibri"/>
        </w:rPr>
      </w:pPr>
      <w:ins w:id="586" w:author="Guanxiong Liu" w:date="2014-02-20T00:23:00Z">
        <w:r>
          <w:rPr>
            <w:rFonts w:hint="default" w:ascii="Calibri" w:hAnsi="Calibri" w:cs="Calibri"/>
          </w:rPr>
          <w:t>DESC: A Human Resource Officer should be able to upload the investigation report to a related report case</w:t>
        </w:r>
      </w:ins>
    </w:p>
    <w:p>
      <w:pPr>
        <w:pStyle w:val="15"/>
        <w:spacing w:line="360" w:lineRule="auto"/>
        <w:ind w:left="1440"/>
        <w:rPr>
          <w:ins w:id="587" w:author="Guanxiong Liu" w:date="2014-02-20T00:23:00Z"/>
          <w:rFonts w:hint="default" w:ascii="Calibri" w:hAnsi="Calibri" w:cs="Calibri"/>
        </w:rPr>
      </w:pPr>
      <w:ins w:id="588" w:author="Guanxiong Liu" w:date="2014-02-20T00:23:00Z">
        <w:r>
          <w:rPr>
            <w:rFonts w:hint="default" w:ascii="Calibri" w:hAnsi="Calibri" w:cs="Calibri"/>
          </w:rPr>
          <w:t>RAT: None</w:t>
        </w:r>
      </w:ins>
    </w:p>
    <w:p>
      <w:pPr>
        <w:pStyle w:val="15"/>
        <w:spacing w:line="360" w:lineRule="auto"/>
        <w:ind w:left="1440"/>
        <w:rPr>
          <w:ins w:id="590" w:author="Guanxiong Liu" w:date="2014-02-20T00:22:00Z"/>
          <w:rFonts w:hint="default" w:ascii="Calibri" w:hAnsi="Calibri" w:cs="Calibri"/>
        </w:rPr>
        <w:pPrChange w:id="589" w:author="Guanxiong Liu" w:date="2014-02-20T00:22:00Z">
          <w:pPr>
            <w:spacing w:line="360" w:lineRule="auto"/>
          </w:pPr>
        </w:pPrChange>
      </w:pPr>
      <w:ins w:id="591" w:author="Guanxiong Liu" w:date="2014-02-20T00:23:00Z">
        <w:r>
          <w:rPr>
            <w:rFonts w:hint="default" w:ascii="Calibri" w:hAnsi="Calibri" w:cs="Calibri"/>
          </w:rPr>
          <w:t>DEP: FR33</w:t>
        </w:r>
      </w:ins>
    </w:p>
    <w:p>
      <w:pPr>
        <w:pStyle w:val="15"/>
        <w:spacing w:line="360" w:lineRule="auto"/>
        <w:ind w:left="1440"/>
        <w:rPr>
          <w:ins w:id="593" w:author="Guanxiong Liu" w:date="2014-02-20T00:19:00Z"/>
          <w:rFonts w:hint="default" w:ascii="Calibri" w:hAnsi="Calibri" w:cs="Calibri"/>
        </w:rPr>
        <w:pPrChange w:id="592" w:author="Guanxiong Liu" w:date="2014-02-20T00:22:00Z">
          <w:pPr>
            <w:spacing w:line="360" w:lineRule="auto"/>
          </w:pPr>
        </w:pPrChange>
      </w:pPr>
    </w:p>
    <w:p>
      <w:pPr>
        <w:pStyle w:val="15"/>
        <w:numPr>
          <w:ilvl w:val="3"/>
          <w:numId w:val="2"/>
        </w:numPr>
        <w:spacing w:line="360" w:lineRule="auto"/>
        <w:rPr>
          <w:ins w:id="595" w:author="Guanxiong Liu" w:date="2014-02-20T00:19:00Z"/>
          <w:rFonts w:hint="default" w:ascii="Calibri" w:hAnsi="Calibri" w:cs="Calibri"/>
        </w:rPr>
        <w:pPrChange w:id="594" w:author="Guanxiong Liu" w:date="2014-02-20T00:16:00Z">
          <w:pPr>
            <w:spacing w:line="360" w:lineRule="auto"/>
          </w:pPr>
        </w:pPrChange>
      </w:pPr>
      <w:ins w:id="596" w:author="Guanxiong Liu" w:date="2014-02-20T00:19:00Z">
        <w:r>
          <w:rPr>
            <w:rFonts w:hint="default" w:ascii="Calibri" w:hAnsi="Calibri" w:cs="Calibri"/>
          </w:rPr>
          <w:t>Functional requirements 4.9</w:t>
        </w:r>
      </w:ins>
    </w:p>
    <w:p>
      <w:pPr>
        <w:pStyle w:val="15"/>
        <w:spacing w:line="360" w:lineRule="auto"/>
        <w:ind w:left="1440"/>
        <w:rPr>
          <w:ins w:id="597" w:author="Guanxiong Liu" w:date="2014-02-20T00:23:00Z"/>
          <w:rFonts w:hint="default" w:ascii="Calibri" w:hAnsi="Calibri" w:cs="Calibri"/>
        </w:rPr>
      </w:pPr>
      <w:ins w:id="598" w:author="Guanxiong Liu" w:date="2014-02-20T00:23:00Z">
        <w:r>
          <w:rPr>
            <w:rFonts w:hint="default" w:ascii="Calibri" w:hAnsi="Calibri" w:cs="Calibri"/>
          </w:rPr>
          <w:t>ID: FR40</w:t>
        </w:r>
      </w:ins>
    </w:p>
    <w:p>
      <w:pPr>
        <w:pStyle w:val="15"/>
        <w:spacing w:line="360" w:lineRule="auto"/>
        <w:ind w:left="1440"/>
        <w:rPr>
          <w:ins w:id="599" w:author="Guanxiong Liu" w:date="2014-02-20T00:23:00Z"/>
          <w:rFonts w:hint="default" w:ascii="Calibri" w:hAnsi="Calibri" w:cs="Calibri"/>
        </w:rPr>
      </w:pPr>
      <w:ins w:id="600" w:author="Guanxiong Liu" w:date="2014-02-20T00:23:00Z">
        <w:r>
          <w:rPr>
            <w:rFonts w:hint="default" w:ascii="Calibri" w:hAnsi="Calibri" w:cs="Calibri"/>
          </w:rPr>
          <w:t xml:space="preserve">TITLE: </w:t>
        </w:r>
      </w:ins>
      <w:ins w:id="601" w:author="Guanxiong Liu" w:date="2014-02-20T00:24:00Z">
        <w:r>
          <w:rPr>
            <w:rFonts w:hint="default" w:ascii="Calibri" w:hAnsi="Calibri" w:cs="Calibri"/>
          </w:rPr>
          <w:t>Create the corrective actions</w:t>
        </w:r>
      </w:ins>
    </w:p>
    <w:p>
      <w:pPr>
        <w:pStyle w:val="15"/>
        <w:spacing w:line="360" w:lineRule="auto"/>
        <w:ind w:left="1440"/>
        <w:rPr>
          <w:ins w:id="602" w:author="Guanxiong Liu" w:date="2014-02-20T00:23:00Z"/>
          <w:rFonts w:hint="default" w:ascii="Calibri" w:hAnsi="Calibri" w:cs="Calibri"/>
        </w:rPr>
      </w:pPr>
      <w:ins w:id="603" w:author="Guanxiong Liu" w:date="2014-02-20T00:23:00Z">
        <w:r>
          <w:rPr>
            <w:rFonts w:hint="default" w:ascii="Calibri" w:hAnsi="Calibri" w:cs="Calibri"/>
          </w:rPr>
          <w:t>DESC: A Human Resource Officer should be able to</w:t>
        </w:r>
      </w:ins>
      <w:ins w:id="604" w:author="Guanxiong Liu" w:date="2014-02-20T00:25:00Z">
        <w:r>
          <w:rPr>
            <w:rFonts w:hint="default" w:ascii="Calibri" w:hAnsi="Calibri" w:cs="Calibri"/>
          </w:rPr>
          <w:t xml:space="preserve"> describe the corrective actions taken to resolve the allegation of abuse</w:t>
        </w:r>
      </w:ins>
    </w:p>
    <w:p>
      <w:pPr>
        <w:pStyle w:val="15"/>
        <w:spacing w:line="360" w:lineRule="auto"/>
        <w:ind w:left="1440"/>
        <w:rPr>
          <w:ins w:id="605" w:author="Guanxiong Liu" w:date="2014-02-20T00:23:00Z"/>
          <w:rFonts w:hint="default" w:ascii="Calibri" w:hAnsi="Calibri" w:cs="Calibri"/>
        </w:rPr>
      </w:pPr>
      <w:ins w:id="606" w:author="Guanxiong Liu" w:date="2014-02-20T00:23:00Z">
        <w:r>
          <w:rPr>
            <w:rFonts w:hint="default" w:ascii="Calibri" w:hAnsi="Calibri" w:cs="Calibri"/>
          </w:rPr>
          <w:t>RAT: None</w:t>
        </w:r>
      </w:ins>
    </w:p>
    <w:p>
      <w:pPr>
        <w:pStyle w:val="15"/>
        <w:spacing w:line="360" w:lineRule="auto"/>
        <w:ind w:left="1440"/>
        <w:rPr>
          <w:ins w:id="608" w:author="Guanxiong Liu" w:date="2014-02-20T00:23:00Z"/>
          <w:rFonts w:hint="default" w:ascii="Calibri" w:hAnsi="Calibri" w:cs="Calibri"/>
        </w:rPr>
        <w:pPrChange w:id="607" w:author="Guanxiong Liu" w:date="2014-02-20T00:23:00Z">
          <w:pPr>
            <w:spacing w:line="360" w:lineRule="auto"/>
          </w:pPr>
        </w:pPrChange>
      </w:pPr>
      <w:ins w:id="609" w:author="Guanxiong Liu" w:date="2014-02-20T00:23:00Z">
        <w:r>
          <w:rPr>
            <w:rFonts w:hint="default" w:ascii="Calibri" w:hAnsi="Calibri" w:cs="Calibri"/>
          </w:rPr>
          <w:t>DEP: FR33</w:t>
        </w:r>
      </w:ins>
    </w:p>
    <w:p>
      <w:pPr>
        <w:spacing w:line="360" w:lineRule="auto"/>
        <w:rPr>
          <w:rFonts w:hint="default" w:ascii="Calibri" w:hAnsi="Calibri" w:cs="Calibri"/>
        </w:rPr>
      </w:pPr>
    </w:p>
    <w:p>
      <w:pPr>
        <w:pStyle w:val="4"/>
        <w:numPr>
          <w:ilvl w:val="2"/>
          <w:numId w:val="2"/>
        </w:numPr>
        <w:spacing w:line="360" w:lineRule="auto"/>
        <w:rPr>
          <w:rFonts w:hint="default" w:ascii="Calibri" w:hAnsi="Calibri" w:cs="Calibri"/>
        </w:rPr>
      </w:pPr>
      <w:bookmarkStart w:id="70" w:name="_Toc380510083"/>
      <w:bookmarkStart w:id="71" w:name="_Toc15093"/>
      <w:r>
        <w:rPr>
          <w:rFonts w:hint="default" w:ascii="Calibri" w:hAnsi="Calibri" w:cs="Calibri"/>
        </w:rPr>
        <w:t>User Class 4 –</w:t>
      </w:r>
      <w:bookmarkEnd w:id="70"/>
      <w:r>
        <w:rPr>
          <w:rFonts w:hint="default" w:ascii="Calibri" w:hAnsi="Calibri" w:cs="Calibri"/>
        </w:rPr>
        <w:t xml:space="preserve"> Administrator</w:t>
      </w:r>
      <w:bookmarkEnd w:id="71"/>
    </w:p>
    <w:p>
      <w:pPr>
        <w:pStyle w:val="15"/>
        <w:numPr>
          <w:ilvl w:val="3"/>
          <w:numId w:val="2"/>
        </w:numPr>
        <w:spacing w:line="360" w:lineRule="auto"/>
        <w:rPr>
          <w:ins w:id="611" w:author="Guanxiong Liu" w:date="2014-02-19T17:09:00Z"/>
          <w:rFonts w:hint="default" w:ascii="Calibri" w:hAnsi="Calibri" w:cs="Calibri"/>
        </w:rPr>
        <w:pPrChange w:id="610" w:author="Guanxiong Liu" w:date="2014-02-19T17:08:00Z">
          <w:pPr>
            <w:spacing w:line="360" w:lineRule="auto"/>
          </w:pPr>
        </w:pPrChange>
      </w:pPr>
      <w:ins w:id="612" w:author="Guanxiong Liu" w:date="2014-02-19T17:08:00Z">
        <w:r>
          <w:rPr>
            <w:rFonts w:hint="default" w:ascii="Calibri" w:hAnsi="Calibri" w:cs="Calibri"/>
          </w:rPr>
          <w:t>Functional requirements 5.1</w:t>
        </w:r>
      </w:ins>
    </w:p>
    <w:p>
      <w:pPr>
        <w:pStyle w:val="15"/>
        <w:spacing w:line="360" w:lineRule="auto"/>
        <w:ind w:left="1440"/>
        <w:rPr>
          <w:ins w:id="613" w:author="Guanxiong Liu" w:date="2014-02-19T17:12:00Z"/>
          <w:rFonts w:hint="default" w:ascii="Calibri" w:hAnsi="Calibri" w:cs="Calibri"/>
        </w:rPr>
      </w:pPr>
      <w:ins w:id="614" w:author="Guanxiong Liu" w:date="2014-02-19T17:12:00Z">
        <w:r>
          <w:rPr>
            <w:rFonts w:hint="default" w:ascii="Calibri" w:hAnsi="Calibri" w:cs="Calibri"/>
          </w:rPr>
          <w:t>ID: FR24</w:t>
        </w:r>
      </w:ins>
    </w:p>
    <w:p>
      <w:pPr>
        <w:pStyle w:val="15"/>
        <w:spacing w:line="360" w:lineRule="auto"/>
        <w:ind w:left="1440"/>
        <w:rPr>
          <w:ins w:id="615" w:author="Guanxiong Liu" w:date="2014-02-19T17:12:00Z"/>
          <w:rFonts w:hint="default" w:ascii="Calibri" w:hAnsi="Calibri" w:cs="Calibri"/>
        </w:rPr>
      </w:pPr>
      <w:ins w:id="616" w:author="Guanxiong Liu" w:date="2014-02-19T17:12:00Z">
        <w:r>
          <w:rPr>
            <w:rFonts w:hint="default" w:ascii="Calibri" w:hAnsi="Calibri" w:cs="Calibri"/>
          </w:rPr>
          <w:t>TITLE: Login the system</w:t>
        </w:r>
      </w:ins>
    </w:p>
    <w:p>
      <w:pPr>
        <w:pStyle w:val="15"/>
        <w:spacing w:line="360" w:lineRule="auto"/>
        <w:ind w:left="1440"/>
        <w:rPr>
          <w:ins w:id="617" w:author="Guanxiong Liu" w:date="2014-02-19T17:12:00Z"/>
          <w:rFonts w:hint="default" w:ascii="Calibri" w:hAnsi="Calibri" w:cs="Calibri"/>
        </w:rPr>
      </w:pPr>
      <w:ins w:id="618" w:author="Guanxiong Liu" w:date="2014-02-19T17:12:00Z">
        <w:r>
          <w:rPr>
            <w:rFonts w:hint="default" w:ascii="Calibri" w:hAnsi="Calibri" w:cs="Calibri"/>
          </w:rPr>
          <w:t>DESC: A</w:t>
        </w:r>
      </w:ins>
      <w:ins w:id="619" w:author="Guanxiong Liu" w:date="2014-02-19T17:15:00Z">
        <w:r>
          <w:rPr>
            <w:rFonts w:hint="default" w:ascii="Calibri" w:hAnsi="Calibri" w:cs="Calibri"/>
          </w:rPr>
          <w:t>n administrator</w:t>
        </w:r>
      </w:ins>
      <w:ins w:id="620" w:author="Guanxiong Liu" w:date="2014-02-19T17:12:00Z">
        <w:r>
          <w:rPr>
            <w:rFonts w:hint="default" w:ascii="Calibri" w:hAnsi="Calibri" w:cs="Calibri"/>
          </w:rPr>
          <w:t xml:space="preserve"> should be able to login his or her account in the system with the user name and password </w:t>
        </w:r>
      </w:ins>
    </w:p>
    <w:p>
      <w:pPr>
        <w:pStyle w:val="15"/>
        <w:spacing w:line="360" w:lineRule="auto"/>
        <w:ind w:left="1440"/>
        <w:rPr>
          <w:ins w:id="621" w:author="Guanxiong Liu" w:date="2014-02-19T17:12:00Z"/>
          <w:rFonts w:hint="default" w:ascii="Calibri" w:hAnsi="Calibri" w:cs="Calibri"/>
        </w:rPr>
      </w:pPr>
      <w:ins w:id="622" w:author="Guanxiong Liu" w:date="2014-02-19T17:12:00Z">
        <w:r>
          <w:rPr>
            <w:rFonts w:hint="default" w:ascii="Calibri" w:hAnsi="Calibri" w:cs="Calibri"/>
          </w:rPr>
          <w:t>RAT: In order for a user to login the system</w:t>
        </w:r>
      </w:ins>
    </w:p>
    <w:p>
      <w:pPr>
        <w:pStyle w:val="15"/>
        <w:spacing w:line="360" w:lineRule="auto"/>
        <w:ind w:left="1440"/>
        <w:rPr>
          <w:ins w:id="624" w:author="Guanxiong Liu" w:date="2014-02-19T17:12:00Z"/>
          <w:rFonts w:hint="default" w:ascii="Calibri" w:hAnsi="Calibri" w:cs="Calibri"/>
        </w:rPr>
        <w:pPrChange w:id="623" w:author="Guanxiong Liu" w:date="2014-02-19T17:09:00Z">
          <w:pPr>
            <w:spacing w:line="360" w:lineRule="auto"/>
          </w:pPr>
        </w:pPrChange>
      </w:pPr>
      <w:ins w:id="625" w:author="Guanxiong Liu" w:date="2014-02-19T17:12:00Z">
        <w:r>
          <w:rPr>
            <w:rFonts w:hint="default" w:ascii="Calibri" w:hAnsi="Calibri" w:cs="Calibri"/>
          </w:rPr>
          <w:t>DEP: FR7</w:t>
        </w:r>
      </w:ins>
    </w:p>
    <w:p>
      <w:pPr>
        <w:spacing w:line="360" w:lineRule="auto"/>
        <w:rPr>
          <w:ins w:id="626" w:author="Guanxiong Liu" w:date="2014-02-19T17:09:00Z"/>
          <w:rFonts w:hint="default" w:ascii="Calibri" w:hAnsi="Calibri" w:cs="Calibri"/>
        </w:rPr>
      </w:pPr>
    </w:p>
    <w:p>
      <w:pPr>
        <w:pStyle w:val="15"/>
        <w:numPr>
          <w:ilvl w:val="3"/>
          <w:numId w:val="2"/>
        </w:numPr>
        <w:spacing w:line="360" w:lineRule="auto"/>
        <w:rPr>
          <w:ins w:id="628" w:author="Guanxiong Liu" w:date="2014-02-19T17:09:00Z"/>
          <w:rFonts w:hint="default" w:ascii="Calibri" w:hAnsi="Calibri" w:cs="Calibri"/>
        </w:rPr>
        <w:pPrChange w:id="627" w:author="Guanxiong Liu" w:date="2014-02-19T17:08:00Z">
          <w:pPr>
            <w:spacing w:line="360" w:lineRule="auto"/>
          </w:pPr>
        </w:pPrChange>
      </w:pPr>
      <w:ins w:id="629" w:author="Guanxiong Liu" w:date="2014-02-19T17:09:00Z">
        <w:r>
          <w:rPr>
            <w:rFonts w:hint="default" w:ascii="Calibri" w:hAnsi="Calibri" w:cs="Calibri"/>
          </w:rPr>
          <w:t>Functional requirements 5.2</w:t>
        </w:r>
      </w:ins>
    </w:p>
    <w:p>
      <w:pPr>
        <w:pStyle w:val="15"/>
        <w:spacing w:line="360" w:lineRule="auto"/>
        <w:ind w:left="1440"/>
        <w:rPr>
          <w:ins w:id="630" w:author="Guanxiong Liu" w:date="2014-02-19T17:23:00Z"/>
          <w:rFonts w:hint="default" w:ascii="Calibri" w:hAnsi="Calibri" w:cs="Calibri"/>
        </w:rPr>
      </w:pPr>
      <w:ins w:id="631" w:author="Guanxiong Liu" w:date="2014-02-19T17:23:00Z">
        <w:r>
          <w:rPr>
            <w:rFonts w:hint="default" w:ascii="Calibri" w:hAnsi="Calibri" w:cs="Calibri"/>
          </w:rPr>
          <w:t>ID: FR27</w:t>
        </w:r>
      </w:ins>
    </w:p>
    <w:p>
      <w:pPr>
        <w:pStyle w:val="15"/>
        <w:spacing w:line="360" w:lineRule="auto"/>
        <w:ind w:left="1440"/>
        <w:rPr>
          <w:ins w:id="632" w:author="Guanxiong Liu" w:date="2014-02-19T17:23:00Z"/>
          <w:rFonts w:hint="default" w:ascii="Calibri" w:hAnsi="Calibri" w:cs="Calibri"/>
        </w:rPr>
      </w:pPr>
      <w:ins w:id="633" w:author="Guanxiong Liu" w:date="2014-02-19T17:23:00Z">
        <w:r>
          <w:rPr>
            <w:rFonts w:hint="default" w:ascii="Calibri" w:hAnsi="Calibri" w:cs="Calibri"/>
          </w:rPr>
          <w:t xml:space="preserve">TITLE: </w:t>
        </w:r>
      </w:ins>
      <w:ins w:id="634" w:author="Guanxiong Liu" w:date="2014-02-19T17:24:00Z">
        <w:r>
          <w:rPr>
            <w:rFonts w:hint="default" w:ascii="Calibri" w:hAnsi="Calibri" w:cs="Calibri"/>
          </w:rPr>
          <w:t>Add user</w:t>
        </w:r>
      </w:ins>
    </w:p>
    <w:p>
      <w:pPr>
        <w:pStyle w:val="15"/>
        <w:spacing w:line="360" w:lineRule="auto"/>
        <w:ind w:left="1440"/>
        <w:rPr>
          <w:ins w:id="635" w:author="Guanxiong Liu" w:date="2014-02-19T17:23:00Z"/>
          <w:rFonts w:hint="default" w:ascii="Calibri" w:hAnsi="Calibri" w:cs="Calibri"/>
        </w:rPr>
      </w:pPr>
      <w:ins w:id="636" w:author="Guanxiong Liu" w:date="2014-02-19T17:23:00Z">
        <w:r>
          <w:rPr>
            <w:rFonts w:hint="default" w:ascii="Calibri" w:hAnsi="Calibri" w:cs="Calibri"/>
          </w:rPr>
          <w:t xml:space="preserve">DESC: An administrator should be able to </w:t>
        </w:r>
      </w:ins>
      <w:ins w:id="637" w:author="Guanxiong Liu" w:date="2014-02-19T17:24:00Z">
        <w:r>
          <w:rPr>
            <w:rFonts w:hint="default" w:ascii="Calibri" w:hAnsi="Calibri" w:cs="Calibri"/>
          </w:rPr>
          <w:t>add the user in any of the user database</w:t>
        </w:r>
      </w:ins>
    </w:p>
    <w:p>
      <w:pPr>
        <w:pStyle w:val="15"/>
        <w:spacing w:line="360" w:lineRule="auto"/>
        <w:ind w:left="1440"/>
        <w:rPr>
          <w:ins w:id="638" w:author="Guanxiong Liu" w:date="2014-02-19T17:23:00Z"/>
          <w:rFonts w:hint="default" w:ascii="Calibri" w:hAnsi="Calibri" w:cs="Calibri"/>
        </w:rPr>
      </w:pPr>
      <w:ins w:id="639" w:author="Guanxiong Liu" w:date="2014-02-19T17:23:00Z">
        <w:r>
          <w:rPr>
            <w:rFonts w:hint="default" w:ascii="Calibri" w:hAnsi="Calibri" w:cs="Calibri"/>
          </w:rPr>
          <w:t xml:space="preserve">RAT: In order for a user to </w:t>
        </w:r>
      </w:ins>
      <w:ins w:id="640" w:author="Guanxiong Liu" w:date="2014-02-19T17:28:00Z">
        <w:r>
          <w:rPr>
            <w:rFonts w:hint="default" w:ascii="Calibri" w:hAnsi="Calibri" w:cs="Calibri"/>
          </w:rPr>
          <w:t>add new user to</w:t>
        </w:r>
      </w:ins>
      <w:ins w:id="641" w:author="Guanxiong Liu" w:date="2014-02-19T17:23:00Z">
        <w:r>
          <w:rPr>
            <w:rFonts w:hint="default" w:ascii="Calibri" w:hAnsi="Calibri" w:cs="Calibri"/>
          </w:rPr>
          <w:t xml:space="preserve"> the </w:t>
        </w:r>
      </w:ins>
      <w:ins w:id="642" w:author="Guanxiong Liu" w:date="2014-02-19T17:28:00Z">
        <w:r>
          <w:rPr>
            <w:rFonts w:hint="default" w:ascii="Calibri" w:hAnsi="Calibri" w:cs="Calibri"/>
          </w:rPr>
          <w:t xml:space="preserve">user </w:t>
        </w:r>
      </w:ins>
      <w:ins w:id="643" w:author="Guanxiong Liu" w:date="2014-02-19T17:23:00Z">
        <w:r>
          <w:rPr>
            <w:rFonts w:hint="default" w:ascii="Calibri" w:hAnsi="Calibri" w:cs="Calibri"/>
          </w:rPr>
          <w:t xml:space="preserve">database </w:t>
        </w:r>
      </w:ins>
    </w:p>
    <w:p>
      <w:pPr>
        <w:pStyle w:val="15"/>
        <w:spacing w:line="360" w:lineRule="auto"/>
        <w:ind w:left="1440"/>
        <w:rPr>
          <w:ins w:id="645" w:author="Guanxiong Liu" w:date="2014-02-19T17:23:00Z"/>
          <w:rFonts w:hint="default" w:ascii="Calibri" w:hAnsi="Calibri" w:cs="Calibri"/>
        </w:rPr>
        <w:pPrChange w:id="644" w:author="Guanxiong Liu" w:date="2014-02-19T17:23:00Z">
          <w:pPr>
            <w:spacing w:line="360" w:lineRule="auto"/>
          </w:pPr>
        </w:pPrChange>
      </w:pPr>
      <w:ins w:id="646" w:author="Guanxiong Liu" w:date="2014-02-19T17:23:00Z">
        <w:r>
          <w:rPr>
            <w:rFonts w:hint="default" w:ascii="Calibri" w:hAnsi="Calibri" w:cs="Calibri"/>
          </w:rPr>
          <w:t>DEP: FR24</w:t>
        </w:r>
      </w:ins>
    </w:p>
    <w:p>
      <w:pPr>
        <w:pStyle w:val="15"/>
        <w:spacing w:line="360" w:lineRule="auto"/>
        <w:ind w:left="1440"/>
        <w:rPr>
          <w:ins w:id="648" w:author="Guanxiong Liu" w:date="2014-02-19T17:09:00Z"/>
          <w:rFonts w:hint="default" w:ascii="Calibri" w:hAnsi="Calibri" w:cs="Calibri"/>
        </w:rPr>
        <w:pPrChange w:id="647" w:author="Guanxiong Liu" w:date="2014-02-19T17:23:00Z">
          <w:pPr>
            <w:spacing w:line="360" w:lineRule="auto"/>
          </w:pPr>
        </w:pPrChange>
      </w:pPr>
    </w:p>
    <w:p>
      <w:pPr>
        <w:pStyle w:val="15"/>
        <w:numPr>
          <w:ilvl w:val="3"/>
          <w:numId w:val="2"/>
        </w:numPr>
        <w:spacing w:line="360" w:lineRule="auto"/>
        <w:rPr>
          <w:ins w:id="650" w:author="Guanxiong Liu" w:date="2014-02-19T17:09:00Z"/>
          <w:rFonts w:hint="default" w:ascii="Calibri" w:hAnsi="Calibri" w:cs="Calibri"/>
        </w:rPr>
        <w:pPrChange w:id="649" w:author="Guanxiong Liu" w:date="2014-02-19T17:08:00Z">
          <w:pPr>
            <w:spacing w:line="360" w:lineRule="auto"/>
          </w:pPr>
        </w:pPrChange>
      </w:pPr>
      <w:ins w:id="651" w:author="Guanxiong Liu" w:date="2014-02-19T17:09:00Z">
        <w:r>
          <w:rPr>
            <w:rFonts w:hint="default" w:ascii="Calibri" w:hAnsi="Calibri" w:cs="Calibri"/>
          </w:rPr>
          <w:t>Functional requirements 5.3</w:t>
        </w:r>
      </w:ins>
    </w:p>
    <w:p>
      <w:pPr>
        <w:pStyle w:val="15"/>
        <w:spacing w:line="360" w:lineRule="auto"/>
        <w:ind w:left="1440"/>
        <w:rPr>
          <w:ins w:id="652" w:author="Guanxiong Liu" w:date="2014-02-19T17:28:00Z"/>
          <w:rFonts w:hint="default" w:ascii="Calibri" w:hAnsi="Calibri" w:cs="Calibri"/>
        </w:rPr>
      </w:pPr>
      <w:ins w:id="653" w:author="Guanxiong Liu" w:date="2014-02-19T17:28:00Z">
        <w:r>
          <w:rPr>
            <w:rFonts w:hint="default" w:ascii="Calibri" w:hAnsi="Calibri" w:cs="Calibri"/>
          </w:rPr>
          <w:t>ID: FR2</w:t>
        </w:r>
      </w:ins>
      <w:ins w:id="654" w:author="Guanxiong Liu" w:date="2014-02-19T23:51:00Z">
        <w:r>
          <w:rPr>
            <w:rFonts w:hint="default" w:ascii="Calibri" w:hAnsi="Calibri" w:cs="Calibri"/>
          </w:rPr>
          <w:t>8</w:t>
        </w:r>
      </w:ins>
    </w:p>
    <w:p>
      <w:pPr>
        <w:pStyle w:val="15"/>
        <w:spacing w:line="360" w:lineRule="auto"/>
        <w:ind w:left="1440"/>
        <w:rPr>
          <w:ins w:id="655" w:author="Guanxiong Liu" w:date="2014-02-19T17:28:00Z"/>
          <w:rFonts w:hint="default" w:ascii="Calibri" w:hAnsi="Calibri" w:cs="Calibri"/>
        </w:rPr>
      </w:pPr>
      <w:ins w:id="656" w:author="Guanxiong Liu" w:date="2014-02-19T17:28:00Z">
        <w:r>
          <w:rPr>
            <w:rFonts w:hint="default" w:ascii="Calibri" w:hAnsi="Calibri" w:cs="Calibri"/>
          </w:rPr>
          <w:t>TITLE: D</w:t>
        </w:r>
      </w:ins>
      <w:ins w:id="657" w:author="Guanxiong Liu" w:date="2014-02-19T17:29:00Z">
        <w:r>
          <w:rPr>
            <w:rFonts w:hint="default" w:ascii="Calibri" w:hAnsi="Calibri" w:cs="Calibri"/>
          </w:rPr>
          <w:t>elete</w:t>
        </w:r>
      </w:ins>
      <w:ins w:id="658" w:author="Guanxiong Liu" w:date="2014-02-19T17:28:00Z">
        <w:r>
          <w:rPr>
            <w:rFonts w:hint="default" w:ascii="Calibri" w:hAnsi="Calibri" w:cs="Calibri"/>
          </w:rPr>
          <w:t xml:space="preserve"> user</w:t>
        </w:r>
      </w:ins>
    </w:p>
    <w:p>
      <w:pPr>
        <w:pStyle w:val="15"/>
        <w:spacing w:line="360" w:lineRule="auto"/>
        <w:ind w:left="1440"/>
        <w:rPr>
          <w:ins w:id="659" w:author="Guanxiong Liu" w:date="2014-02-19T17:28:00Z"/>
          <w:rFonts w:hint="default" w:ascii="Calibri" w:hAnsi="Calibri" w:cs="Calibri"/>
        </w:rPr>
      </w:pPr>
      <w:ins w:id="660" w:author="Guanxiong Liu" w:date="2014-02-19T17:28:00Z">
        <w:r>
          <w:rPr>
            <w:rFonts w:hint="default" w:ascii="Calibri" w:hAnsi="Calibri" w:cs="Calibri"/>
          </w:rPr>
          <w:t xml:space="preserve">DESC: An administrator should be </w:t>
        </w:r>
      </w:ins>
      <w:ins w:id="661" w:author="Guanxiong Liu" w:date="2014-02-19T17:29:00Z">
        <w:r>
          <w:rPr>
            <w:rFonts w:hint="default" w:ascii="Calibri" w:hAnsi="Calibri" w:cs="Calibri"/>
          </w:rPr>
          <w:t xml:space="preserve">delete </w:t>
        </w:r>
      </w:ins>
      <w:ins w:id="662" w:author="Guanxiong Liu" w:date="2014-02-19T17:28:00Z">
        <w:r>
          <w:rPr>
            <w:rFonts w:hint="default" w:ascii="Calibri" w:hAnsi="Calibri" w:cs="Calibri"/>
          </w:rPr>
          <w:t>to add the user in any of the user database</w:t>
        </w:r>
      </w:ins>
    </w:p>
    <w:p>
      <w:pPr>
        <w:pStyle w:val="15"/>
        <w:spacing w:line="360" w:lineRule="auto"/>
        <w:ind w:left="1440"/>
        <w:rPr>
          <w:ins w:id="663" w:author="Guanxiong Liu" w:date="2014-02-19T17:28:00Z"/>
          <w:rFonts w:hint="default" w:ascii="Calibri" w:hAnsi="Calibri" w:cs="Calibri"/>
        </w:rPr>
      </w:pPr>
      <w:ins w:id="664" w:author="Guanxiong Liu" w:date="2014-02-19T17:28:00Z">
        <w:r>
          <w:rPr>
            <w:rFonts w:hint="default" w:ascii="Calibri" w:hAnsi="Calibri" w:cs="Calibri"/>
          </w:rPr>
          <w:t xml:space="preserve">RAT: In order for a user to </w:t>
        </w:r>
      </w:ins>
      <w:ins w:id="665" w:author="Guanxiong Liu" w:date="2014-02-19T17:29:00Z">
        <w:r>
          <w:rPr>
            <w:rFonts w:hint="default" w:ascii="Calibri" w:hAnsi="Calibri" w:cs="Calibri"/>
          </w:rPr>
          <w:t xml:space="preserve">delete </w:t>
        </w:r>
      </w:ins>
      <w:ins w:id="666" w:author="Guanxiong Liu" w:date="2014-02-19T17:28:00Z">
        <w:r>
          <w:rPr>
            <w:rFonts w:hint="default" w:ascii="Calibri" w:hAnsi="Calibri" w:cs="Calibri"/>
          </w:rPr>
          <w:t xml:space="preserve">new user to the user database </w:t>
        </w:r>
      </w:ins>
    </w:p>
    <w:p>
      <w:pPr>
        <w:pStyle w:val="15"/>
        <w:spacing w:line="360" w:lineRule="auto"/>
        <w:ind w:left="1440"/>
        <w:rPr>
          <w:ins w:id="668" w:author="Guanxiong Liu" w:date="2014-02-20T00:26:00Z"/>
          <w:rFonts w:hint="default" w:ascii="Calibri" w:hAnsi="Calibri" w:cs="Calibri"/>
        </w:rPr>
        <w:pPrChange w:id="667" w:author="Guanxiong Liu" w:date="2014-02-19T17:28:00Z">
          <w:pPr>
            <w:spacing w:line="360" w:lineRule="auto"/>
          </w:pPr>
        </w:pPrChange>
      </w:pPr>
      <w:ins w:id="669" w:author="Guanxiong Liu" w:date="2014-02-19T17:28:00Z">
        <w:r>
          <w:rPr>
            <w:rFonts w:hint="default" w:ascii="Calibri" w:hAnsi="Calibri" w:cs="Calibri"/>
          </w:rPr>
          <w:t>DEP: FR24</w:t>
        </w:r>
      </w:ins>
    </w:p>
    <w:p>
      <w:pPr>
        <w:pStyle w:val="15"/>
        <w:spacing w:line="360" w:lineRule="auto"/>
        <w:ind w:left="1440"/>
        <w:rPr>
          <w:ins w:id="671" w:author="Guanxiong Liu" w:date="2014-02-20T00:26:00Z"/>
          <w:rFonts w:hint="default" w:ascii="Calibri" w:hAnsi="Calibri" w:cs="Calibri"/>
        </w:rPr>
        <w:pPrChange w:id="670" w:author="Guanxiong Liu" w:date="2014-02-19T17:28:00Z">
          <w:pPr>
            <w:spacing w:line="360" w:lineRule="auto"/>
          </w:pPr>
        </w:pPrChange>
      </w:pPr>
    </w:p>
    <w:p>
      <w:pPr>
        <w:pStyle w:val="15"/>
        <w:numPr>
          <w:ilvl w:val="3"/>
          <w:numId w:val="2"/>
        </w:numPr>
        <w:spacing w:line="360" w:lineRule="auto"/>
        <w:rPr>
          <w:ins w:id="673" w:author="Guanxiong Liu" w:date="2014-02-20T00:26:00Z"/>
          <w:rFonts w:hint="default" w:ascii="Calibri" w:hAnsi="Calibri" w:cs="Calibri"/>
        </w:rPr>
        <w:pPrChange w:id="672" w:author="Guanxiong Liu" w:date="2014-02-20T00:26:00Z">
          <w:pPr>
            <w:spacing w:line="360" w:lineRule="auto"/>
          </w:pPr>
        </w:pPrChange>
      </w:pPr>
      <w:ins w:id="674" w:author="Guanxiong Liu" w:date="2014-02-20T00:26:00Z">
        <w:r>
          <w:rPr>
            <w:rFonts w:hint="default" w:ascii="Calibri" w:hAnsi="Calibri" w:cs="Calibri"/>
          </w:rPr>
          <w:t>Functional requirements 5.4</w:t>
        </w:r>
      </w:ins>
    </w:p>
    <w:p>
      <w:pPr>
        <w:pStyle w:val="15"/>
        <w:spacing w:line="360" w:lineRule="auto"/>
        <w:ind w:left="1440"/>
        <w:rPr>
          <w:ins w:id="675" w:author="Guanxiong Liu" w:date="2014-02-20T00:26:00Z"/>
          <w:rFonts w:hint="default" w:ascii="Calibri" w:hAnsi="Calibri" w:cs="Calibri"/>
        </w:rPr>
      </w:pPr>
      <w:ins w:id="676" w:author="Guanxiong Liu" w:date="2014-02-20T00:26:00Z">
        <w:r>
          <w:rPr>
            <w:rFonts w:hint="default" w:ascii="Calibri" w:hAnsi="Calibri" w:cs="Calibri"/>
          </w:rPr>
          <w:t>ID: FR41</w:t>
        </w:r>
      </w:ins>
    </w:p>
    <w:p>
      <w:pPr>
        <w:pStyle w:val="15"/>
        <w:spacing w:line="360" w:lineRule="auto"/>
        <w:ind w:left="1440"/>
        <w:rPr>
          <w:ins w:id="677" w:author="Guanxiong Liu" w:date="2014-02-20T00:26:00Z"/>
          <w:rFonts w:hint="default" w:ascii="Calibri" w:hAnsi="Calibri" w:cs="Calibri"/>
        </w:rPr>
      </w:pPr>
      <w:ins w:id="678" w:author="Guanxiong Liu" w:date="2014-02-20T00:26:00Z">
        <w:r>
          <w:rPr>
            <w:rFonts w:hint="default" w:ascii="Calibri" w:hAnsi="Calibri" w:cs="Calibri"/>
          </w:rPr>
          <w:t>TITLE: Edit user</w:t>
        </w:r>
      </w:ins>
    </w:p>
    <w:p>
      <w:pPr>
        <w:pStyle w:val="15"/>
        <w:spacing w:line="360" w:lineRule="auto"/>
        <w:ind w:left="1440"/>
        <w:rPr>
          <w:ins w:id="679" w:author="Guanxiong Liu" w:date="2014-02-20T00:26:00Z"/>
          <w:rFonts w:hint="default" w:ascii="Calibri" w:hAnsi="Calibri" w:cs="Calibri"/>
        </w:rPr>
      </w:pPr>
      <w:ins w:id="680" w:author="Guanxiong Liu" w:date="2014-02-20T00:26:00Z">
        <w:r>
          <w:rPr>
            <w:rFonts w:hint="default" w:ascii="Calibri" w:hAnsi="Calibri" w:cs="Calibri"/>
          </w:rPr>
          <w:t xml:space="preserve">DESC: An administrator should be delete to </w:t>
        </w:r>
      </w:ins>
      <w:ins w:id="681" w:author="Guanxiong Liu" w:date="2014-02-20T00:27:00Z">
        <w:r>
          <w:rPr>
            <w:rFonts w:hint="default" w:ascii="Calibri" w:hAnsi="Calibri" w:cs="Calibri"/>
          </w:rPr>
          <w:t>edit</w:t>
        </w:r>
      </w:ins>
      <w:ins w:id="682" w:author="Guanxiong Liu" w:date="2014-02-20T00:26:00Z">
        <w:r>
          <w:rPr>
            <w:rFonts w:hint="default" w:ascii="Calibri" w:hAnsi="Calibri" w:cs="Calibri"/>
          </w:rPr>
          <w:t xml:space="preserve"> the </w:t>
        </w:r>
      </w:ins>
      <w:ins w:id="683" w:author="Guanxiong Liu" w:date="2014-02-20T00:27:00Z">
        <w:r>
          <w:rPr>
            <w:rFonts w:hint="default" w:ascii="Calibri" w:hAnsi="Calibri" w:cs="Calibri"/>
          </w:rPr>
          <w:t xml:space="preserve">existing </w:t>
        </w:r>
      </w:ins>
      <w:ins w:id="684" w:author="Guanxiong Liu" w:date="2014-02-20T00:26:00Z">
        <w:r>
          <w:rPr>
            <w:rFonts w:hint="default" w:ascii="Calibri" w:hAnsi="Calibri" w:cs="Calibri"/>
          </w:rPr>
          <w:t>user in any of the user database</w:t>
        </w:r>
      </w:ins>
      <w:ins w:id="685" w:author="Guanxiong Liu" w:date="2014-02-20T00:27:00Z">
        <w:r>
          <w:rPr>
            <w:rFonts w:hint="default" w:ascii="Calibri" w:hAnsi="Calibri" w:cs="Calibri"/>
          </w:rPr>
          <w:t xml:space="preserve"> to changes its authority</w:t>
        </w:r>
      </w:ins>
    </w:p>
    <w:p>
      <w:pPr>
        <w:pStyle w:val="15"/>
        <w:spacing w:line="360" w:lineRule="auto"/>
        <w:ind w:left="1440"/>
        <w:rPr>
          <w:ins w:id="686" w:author="Guanxiong Liu" w:date="2014-02-20T00:26:00Z"/>
          <w:rFonts w:hint="default" w:ascii="Calibri" w:hAnsi="Calibri" w:cs="Calibri"/>
        </w:rPr>
      </w:pPr>
      <w:ins w:id="687" w:author="Guanxiong Liu" w:date="2014-02-20T00:26:00Z">
        <w:r>
          <w:rPr>
            <w:rFonts w:hint="default" w:ascii="Calibri" w:hAnsi="Calibri" w:cs="Calibri"/>
          </w:rPr>
          <w:t xml:space="preserve">RAT: In order for a user to </w:t>
        </w:r>
      </w:ins>
      <w:ins w:id="688" w:author="Guanxiong Liu" w:date="2014-02-20T00:27:00Z">
        <w:r>
          <w:rPr>
            <w:rFonts w:hint="default" w:ascii="Calibri" w:hAnsi="Calibri" w:cs="Calibri"/>
          </w:rPr>
          <w:t>edit</w:t>
        </w:r>
      </w:ins>
      <w:ins w:id="689" w:author="Guanxiong Liu" w:date="2014-02-20T00:26:00Z">
        <w:r>
          <w:rPr>
            <w:rFonts w:hint="default" w:ascii="Calibri" w:hAnsi="Calibri" w:cs="Calibri"/>
          </w:rPr>
          <w:t xml:space="preserve"> </w:t>
        </w:r>
      </w:ins>
      <w:ins w:id="690" w:author="Guanxiong Liu" w:date="2014-02-20T00:27:00Z">
        <w:r>
          <w:rPr>
            <w:rFonts w:hint="default" w:ascii="Calibri" w:hAnsi="Calibri" w:cs="Calibri"/>
          </w:rPr>
          <w:t>the existing user includ</w:t>
        </w:r>
      </w:ins>
      <w:ins w:id="691" w:author="Guanxiong Liu" w:date="2014-02-20T00:28:00Z">
        <w:r>
          <w:rPr>
            <w:rFonts w:hint="default" w:ascii="Calibri" w:hAnsi="Calibri" w:cs="Calibri"/>
          </w:rPr>
          <w:t>e</w:t>
        </w:r>
      </w:ins>
      <w:ins w:id="692" w:author="Guanxiong Liu" w:date="2014-02-20T00:27:00Z">
        <w:r>
          <w:rPr>
            <w:rFonts w:hint="default" w:ascii="Calibri" w:hAnsi="Calibri" w:cs="Calibri"/>
          </w:rPr>
          <w:t>s changing its authority</w:t>
        </w:r>
      </w:ins>
    </w:p>
    <w:p>
      <w:pPr>
        <w:pStyle w:val="15"/>
        <w:spacing w:line="360" w:lineRule="auto"/>
        <w:ind w:left="1440"/>
        <w:rPr>
          <w:ins w:id="694" w:author="Guanxiong Liu" w:date="2014-02-19T17:28:00Z"/>
          <w:rFonts w:hint="default" w:ascii="Calibri" w:hAnsi="Calibri" w:cs="Calibri"/>
        </w:rPr>
        <w:pPrChange w:id="693" w:author="Guanxiong Liu" w:date="2014-02-20T00:26:00Z">
          <w:pPr>
            <w:spacing w:line="360" w:lineRule="auto"/>
          </w:pPr>
        </w:pPrChange>
      </w:pPr>
      <w:ins w:id="695" w:author="Guanxiong Liu" w:date="2014-02-20T00:26:00Z">
        <w:r>
          <w:rPr>
            <w:rFonts w:hint="default" w:ascii="Calibri" w:hAnsi="Calibri" w:cs="Calibri"/>
          </w:rPr>
          <w:t>DEP: FR24</w:t>
        </w:r>
      </w:ins>
    </w:p>
    <w:p>
      <w:pPr>
        <w:spacing w:line="360" w:lineRule="auto"/>
        <w:rPr>
          <w:rFonts w:hint="default" w:ascii="Calibri" w:hAnsi="Calibri" w:cs="Calibri"/>
        </w:rPr>
      </w:pPr>
    </w:p>
    <w:p>
      <w:pPr>
        <w:pStyle w:val="3"/>
        <w:numPr>
          <w:ilvl w:val="1"/>
          <w:numId w:val="2"/>
        </w:numPr>
        <w:spacing w:line="360" w:lineRule="auto"/>
        <w:ind w:left="630" w:hanging="630"/>
        <w:rPr>
          <w:rFonts w:hint="default" w:ascii="Calibri" w:hAnsi="Calibri" w:cs="Calibri"/>
        </w:rPr>
      </w:pPr>
      <w:bookmarkStart w:id="72" w:name="_Toc380510084"/>
      <w:bookmarkStart w:id="73" w:name="_Toc11807"/>
      <w:r>
        <w:rPr>
          <w:rFonts w:hint="default" w:ascii="Calibri" w:hAnsi="Calibri" w:cs="Calibri"/>
        </w:rPr>
        <w:t>Performance requirements</w:t>
      </w:r>
      <w:bookmarkEnd w:id="72"/>
      <w:bookmarkEnd w:id="73"/>
    </w:p>
    <w:p>
      <w:pPr>
        <w:pStyle w:val="15"/>
        <w:numPr>
          <w:ilvl w:val="2"/>
          <w:numId w:val="2"/>
        </w:numPr>
        <w:spacing w:line="360" w:lineRule="auto"/>
        <w:rPr>
          <w:rFonts w:hint="default" w:ascii="Calibri" w:hAnsi="Calibri" w:cs="Calibri"/>
          <w:b w:val="0"/>
          <w:bCs/>
        </w:rPr>
      </w:pPr>
      <w:r>
        <w:rPr>
          <w:rFonts w:hint="default" w:ascii="Calibri" w:hAnsi="Calibri" w:cs="Calibri"/>
          <w:b w:val="0"/>
          <w:bCs/>
        </w:rPr>
        <w:t xml:space="preserve">Prominent reporting feature </w:t>
      </w:r>
    </w:p>
    <w:p>
      <w:pPr>
        <w:pStyle w:val="15"/>
        <w:numPr>
          <w:numId w:val="0"/>
        </w:numPr>
        <w:spacing w:line="360" w:lineRule="auto"/>
        <w:ind w:left="0" w:firstLine="1045" w:firstLineChars="475"/>
        <w:rPr>
          <w:rFonts w:hint="default" w:ascii="Calibri" w:hAnsi="Calibri" w:cs="Calibri"/>
          <w:b w:val="0"/>
          <w:bCs/>
        </w:rPr>
      </w:pPr>
      <w:r>
        <w:rPr>
          <w:rFonts w:hint="default" w:ascii="Calibri" w:hAnsi="Calibri" w:cs="Calibri"/>
          <w:b w:val="0"/>
          <w:bCs/>
          <w:lang w:val="en-US" w:eastAsia="zh-CN"/>
        </w:rPr>
        <w:t xml:space="preserve"> </w:t>
      </w:r>
      <w:r>
        <w:rPr>
          <w:rFonts w:hint="default" w:ascii="Calibri" w:hAnsi="Calibri" w:cs="Calibri"/>
          <w:b w:val="0"/>
          <w:bCs/>
        </w:rPr>
        <w:t>ID: QR1</w:t>
      </w:r>
    </w:p>
    <w:p>
      <w:pPr>
        <w:pStyle w:val="15"/>
        <w:numPr>
          <w:numId w:val="0"/>
        </w:numPr>
        <w:spacing w:line="360" w:lineRule="auto"/>
        <w:ind w:left="0" w:firstLine="1045" w:firstLineChars="475"/>
        <w:rPr>
          <w:rFonts w:hint="default" w:ascii="Calibri" w:hAnsi="Calibri" w:cs="Calibri"/>
        </w:rPr>
      </w:pPr>
      <w:r>
        <w:rPr>
          <w:rFonts w:hint="default" w:ascii="Calibri" w:hAnsi="Calibri" w:cs="Calibri"/>
          <w:lang w:val="en-US" w:eastAsia="zh-CN"/>
        </w:rPr>
        <w:t xml:space="preserve"> </w:t>
      </w:r>
      <w:r>
        <w:rPr>
          <w:rFonts w:hint="default" w:ascii="Calibri" w:hAnsi="Calibri" w:cs="Calibri"/>
        </w:rPr>
        <w:t>Title:  Prominent reporting feature</w:t>
      </w:r>
    </w:p>
    <w:p>
      <w:pPr>
        <w:pStyle w:val="15"/>
        <w:spacing w:line="360" w:lineRule="auto"/>
        <w:ind w:leftChars="500"/>
        <w:rPr>
          <w:rFonts w:hint="default" w:ascii="Calibri" w:hAnsi="Calibri" w:cs="Calibri"/>
        </w:rPr>
      </w:pPr>
      <w:r>
        <w:rPr>
          <w:rFonts w:hint="default" w:ascii="Calibri" w:hAnsi="Calibri" w:cs="Calibri"/>
        </w:rPr>
        <w:t>DECS: The reporting form should be prominent, easy to find and easy to fill in for the staff user.</w:t>
      </w:r>
    </w:p>
    <w:p>
      <w:pPr>
        <w:pStyle w:val="15"/>
        <w:numPr>
          <w:numId w:val="0"/>
        </w:numPr>
        <w:spacing w:line="360" w:lineRule="auto"/>
        <w:ind w:left="0" w:firstLine="1045" w:firstLineChars="475"/>
        <w:rPr>
          <w:rFonts w:hint="default" w:ascii="Calibri" w:hAnsi="Calibri" w:cs="Calibri"/>
        </w:rPr>
      </w:pPr>
      <w:r>
        <w:rPr>
          <w:rFonts w:hint="default" w:ascii="Calibri" w:hAnsi="Calibri" w:cs="Calibri"/>
          <w:lang w:val="en-US" w:eastAsia="zh-CN"/>
        </w:rPr>
        <w:t xml:space="preserve"> </w:t>
      </w:r>
      <w:r>
        <w:rPr>
          <w:rFonts w:hint="default" w:ascii="Calibri" w:hAnsi="Calibri" w:cs="Calibri"/>
        </w:rPr>
        <w:t>RAT:  In order to for a staff user to find the reporting form and fill in easily.</w:t>
      </w:r>
    </w:p>
    <w:p>
      <w:pPr>
        <w:pStyle w:val="15"/>
        <w:numPr>
          <w:numId w:val="0"/>
        </w:numPr>
        <w:spacing w:line="360" w:lineRule="auto"/>
        <w:ind w:left="0" w:firstLine="1045" w:firstLineChars="475"/>
        <w:rPr>
          <w:rFonts w:hint="default" w:ascii="Calibri" w:hAnsi="Calibri" w:cs="Calibri"/>
        </w:rPr>
      </w:pPr>
      <w:r>
        <w:rPr>
          <w:rFonts w:hint="default" w:ascii="Calibri" w:hAnsi="Calibri" w:cs="Calibri"/>
          <w:lang w:val="en-US" w:eastAsia="zh-CN"/>
        </w:rPr>
        <w:t xml:space="preserve"> </w:t>
      </w:r>
      <w:r>
        <w:rPr>
          <w:rFonts w:hint="default" w:ascii="Calibri" w:hAnsi="Calibri" w:cs="Calibri"/>
        </w:rPr>
        <w:t>DEP: none</w:t>
      </w:r>
    </w:p>
    <w:p>
      <w:pPr>
        <w:pStyle w:val="15"/>
        <w:numPr>
          <w:numId w:val="0"/>
        </w:numPr>
        <w:spacing w:line="360" w:lineRule="auto"/>
        <w:ind w:left="0" w:firstLine="330" w:firstLineChars="150"/>
        <w:rPr>
          <w:rFonts w:hint="default" w:ascii="Calibri" w:hAnsi="Calibri" w:cs="Calibri"/>
        </w:rPr>
      </w:pPr>
    </w:p>
    <w:p>
      <w:pPr>
        <w:pStyle w:val="15"/>
        <w:numPr>
          <w:ilvl w:val="2"/>
          <w:numId w:val="3"/>
        </w:numPr>
        <w:spacing w:line="360" w:lineRule="auto"/>
        <w:rPr>
          <w:rFonts w:hint="default" w:ascii="Calibri" w:hAnsi="Calibri" w:cs="Calibri"/>
          <w:b w:val="0"/>
          <w:bCs/>
        </w:rPr>
      </w:pPr>
      <w:r>
        <w:rPr>
          <w:rFonts w:hint="default" w:ascii="Calibri" w:hAnsi="Calibri" w:cs="Calibri"/>
          <w:b w:val="0"/>
          <w:bCs/>
        </w:rPr>
        <w:t>Usage of submit result notification</w:t>
      </w:r>
    </w:p>
    <w:p>
      <w:pPr>
        <w:pStyle w:val="15"/>
        <w:numPr>
          <w:numId w:val="0"/>
        </w:numPr>
        <w:spacing w:line="360" w:lineRule="auto"/>
        <w:ind w:left="0"/>
        <w:rPr>
          <w:rFonts w:hint="default" w:ascii="Calibri" w:hAnsi="Calibri" w:cs="Calibri"/>
          <w:b w:val="0"/>
          <w:bCs/>
        </w:rPr>
      </w:pPr>
      <w:r>
        <w:rPr>
          <w:rFonts w:hint="default" w:ascii="Calibri" w:hAnsi="Calibri" w:cs="Calibri"/>
          <w:b w:val="0"/>
          <w:bCs/>
        </w:rPr>
        <w:t xml:space="preserve">      </w:t>
      </w:r>
      <w:r>
        <w:rPr>
          <w:rFonts w:hint="default" w:ascii="Calibri" w:hAnsi="Calibri" w:cs="Calibri"/>
          <w:b w:val="0"/>
          <w:bCs/>
          <w:lang w:val="en-US" w:eastAsia="zh-CN"/>
        </w:rPr>
        <w:tab/>
        <w:t xml:space="preserve">      </w:t>
      </w:r>
      <w:r>
        <w:rPr>
          <w:rFonts w:hint="default" w:ascii="Calibri" w:hAnsi="Calibri" w:cs="Calibri"/>
          <w:b w:val="0"/>
          <w:bCs/>
        </w:rPr>
        <w:t>ID: QR2</w:t>
      </w:r>
    </w:p>
    <w:p>
      <w:pPr>
        <w:pStyle w:val="15"/>
        <w:numPr>
          <w:ilvl w:val="0"/>
          <w:numId w:val="0"/>
        </w:numPr>
        <w:spacing w:line="360" w:lineRule="auto"/>
        <w:ind w:left="360" w:leftChars="400"/>
        <w:rPr>
          <w:rFonts w:hint="default" w:ascii="Calibri" w:hAnsi="Calibri" w:cs="Calibri"/>
        </w:rPr>
      </w:pPr>
      <w:r>
        <w:rPr>
          <w:rFonts w:hint="default" w:ascii="Calibri" w:hAnsi="Calibri" w:cs="Calibri"/>
          <w:lang w:val="en-US" w:eastAsia="zh-CN"/>
        </w:rPr>
        <w:t xml:space="preserve">   </w:t>
      </w:r>
      <w:r>
        <w:rPr>
          <w:rFonts w:hint="default" w:ascii="Calibri" w:hAnsi="Calibri" w:cs="Calibri"/>
        </w:rPr>
        <w:t>Title: Usage of submit result notification</w:t>
      </w:r>
    </w:p>
    <w:p>
      <w:pPr>
        <w:pStyle w:val="15"/>
        <w:ind w:leftChars="500"/>
        <w:rPr>
          <w:rFonts w:hint="default" w:ascii="Calibri" w:hAnsi="Calibri" w:cs="Calibri"/>
        </w:rPr>
      </w:pPr>
      <w:r>
        <w:rPr>
          <w:rFonts w:hint="default" w:ascii="Calibri" w:hAnsi="Calibri" w:cs="Calibri"/>
        </w:rPr>
        <w:t>DECS: After staff user submitted the report, the submit notification should be prominent and easy to</w:t>
      </w:r>
      <w:r>
        <w:rPr>
          <w:rFonts w:hint="default" w:ascii="Calibri" w:hAnsi="Calibri" w:cs="Calibri"/>
          <w:lang w:val="en-US" w:eastAsia="zh-CN"/>
        </w:rPr>
        <w:t xml:space="preserve"> </w:t>
      </w:r>
      <w:r>
        <w:rPr>
          <w:rFonts w:hint="default" w:ascii="Calibri" w:hAnsi="Calibri" w:cs="Calibri"/>
        </w:rPr>
        <w:t>understand.</w:t>
      </w:r>
    </w:p>
    <w:p>
      <w:pPr>
        <w:pStyle w:val="15"/>
        <w:numPr>
          <w:ilvl w:val="0"/>
          <w:numId w:val="0"/>
        </w:numPr>
        <w:spacing w:line="360" w:lineRule="auto"/>
        <w:ind w:left="911" w:leftChars="464" w:firstLine="0" w:firstLineChars="0"/>
        <w:rPr>
          <w:rFonts w:hint="default" w:ascii="Calibri" w:hAnsi="Calibri" w:cs="Calibri"/>
        </w:rPr>
      </w:pPr>
      <w:r>
        <w:rPr>
          <w:rFonts w:hint="default" w:ascii="Calibri" w:hAnsi="Calibri" w:cs="Calibri"/>
        </w:rPr>
        <w:t>RAT: In order to for a staff user to know the report is successful submitted or not easily and clearly.</w:t>
      </w:r>
    </w:p>
    <w:p>
      <w:pPr>
        <w:pStyle w:val="15"/>
        <w:numPr>
          <w:ilvl w:val="0"/>
          <w:numId w:val="0"/>
        </w:numPr>
        <w:spacing w:line="360" w:lineRule="auto"/>
        <w:ind w:left="911" w:leftChars="464" w:hanging="550" w:hangingChars="250"/>
        <w:rPr>
          <w:rFonts w:hint="default" w:ascii="Calibri" w:hAnsi="Calibri" w:cs="Calibri"/>
        </w:rPr>
      </w:pPr>
      <w:r>
        <w:rPr>
          <w:rFonts w:hint="default" w:ascii="Calibri" w:hAnsi="Calibri" w:cs="Calibri"/>
        </w:rPr>
        <w:t>DEP: none</w:t>
      </w:r>
    </w:p>
    <w:p>
      <w:pPr>
        <w:pStyle w:val="15"/>
        <w:numPr>
          <w:numId w:val="0"/>
        </w:numPr>
        <w:spacing w:line="360" w:lineRule="auto"/>
        <w:ind w:left="913" w:leftChars="164" w:hanging="552" w:hangingChars="250"/>
        <w:rPr>
          <w:rFonts w:hint="default" w:ascii="Calibri" w:hAnsi="Calibri" w:cs="Calibri"/>
          <w:b/>
        </w:rPr>
      </w:pPr>
    </w:p>
    <w:p>
      <w:pPr>
        <w:pStyle w:val="15"/>
        <w:numPr>
          <w:ilvl w:val="2"/>
          <w:numId w:val="3"/>
        </w:numPr>
        <w:spacing w:line="360" w:lineRule="auto"/>
        <w:rPr>
          <w:rFonts w:hint="default" w:ascii="Calibri" w:hAnsi="Calibri" w:cs="Calibri"/>
          <w:b w:val="0"/>
          <w:bCs/>
        </w:rPr>
      </w:pPr>
      <w:r>
        <w:rPr>
          <w:rFonts w:hint="default" w:ascii="Calibri" w:hAnsi="Calibri" w:cs="Calibri"/>
          <w:b w:val="0"/>
          <w:bCs/>
        </w:rPr>
        <w:t>Report modification feature</w:t>
      </w:r>
    </w:p>
    <w:p>
      <w:pPr>
        <w:pStyle w:val="15"/>
        <w:numPr>
          <w:numId w:val="0"/>
        </w:numPr>
        <w:spacing w:line="360" w:lineRule="auto"/>
        <w:ind w:left="0" w:firstLine="720" w:firstLineChars="0"/>
        <w:rPr>
          <w:rFonts w:hint="default" w:ascii="Calibri" w:hAnsi="Calibri" w:cs="Calibri"/>
          <w:b w:val="0"/>
          <w:bCs/>
        </w:rPr>
      </w:pPr>
      <w:r>
        <w:rPr>
          <w:rFonts w:hint="default" w:ascii="Calibri" w:hAnsi="Calibri" w:cs="Calibri"/>
          <w:b w:val="0"/>
          <w:bCs/>
        </w:rPr>
        <w:t xml:space="preserve">        ID: QR3</w:t>
      </w:r>
    </w:p>
    <w:p>
      <w:pPr>
        <w:pStyle w:val="15"/>
        <w:numPr>
          <w:numId w:val="0"/>
        </w:numPr>
        <w:spacing w:line="360" w:lineRule="auto"/>
        <w:ind w:left="0" w:firstLine="720" w:firstLineChars="0"/>
        <w:rPr>
          <w:rFonts w:hint="default" w:ascii="Calibri" w:hAnsi="Calibri" w:cs="Calibri"/>
        </w:rPr>
      </w:pPr>
      <w:r>
        <w:rPr>
          <w:rFonts w:hint="default" w:ascii="Calibri" w:hAnsi="Calibri" w:cs="Calibri"/>
          <w:b/>
        </w:rPr>
        <w:t xml:space="preserve">        </w:t>
      </w:r>
      <w:r>
        <w:rPr>
          <w:rFonts w:hint="default" w:ascii="Calibri" w:hAnsi="Calibri" w:cs="Calibri"/>
        </w:rPr>
        <w:t>Title: Report modification feature</w:t>
      </w:r>
    </w:p>
    <w:p>
      <w:pPr>
        <w:pStyle w:val="15"/>
        <w:numPr>
          <w:ilvl w:val="0"/>
          <w:numId w:val="0"/>
        </w:numPr>
        <w:spacing w:line="360" w:lineRule="auto"/>
        <w:ind w:left="0" w:leftChars="500" w:firstLine="0" w:firstLineChars="0"/>
        <w:rPr>
          <w:rFonts w:hint="default" w:ascii="Calibri" w:hAnsi="Calibri" w:cs="Calibri"/>
        </w:rPr>
      </w:pPr>
      <w:r>
        <w:rPr>
          <w:rFonts w:hint="default" w:ascii="Calibri" w:hAnsi="Calibri" w:cs="Calibri"/>
        </w:rPr>
        <w:t xml:space="preserve">DECS: The report submitted by staff user should be easy to find and modified by the supervisor. </w:t>
      </w:r>
    </w:p>
    <w:p>
      <w:pPr>
        <w:pStyle w:val="15"/>
        <w:numPr>
          <w:ilvl w:val="0"/>
          <w:numId w:val="0"/>
        </w:numPr>
        <w:spacing w:line="360" w:lineRule="auto"/>
        <w:ind w:left="0" w:leftChars="300" w:firstLine="0" w:firstLineChars="0"/>
        <w:rPr>
          <w:rFonts w:hint="default" w:ascii="Calibri" w:hAnsi="Calibri" w:cs="Calibri"/>
        </w:rPr>
      </w:pPr>
      <w:r>
        <w:rPr>
          <w:rFonts w:hint="default" w:ascii="Calibri" w:hAnsi="Calibri" w:cs="Calibri"/>
        </w:rPr>
        <w:t xml:space="preserve">        </w:t>
      </w:r>
      <w:r>
        <w:rPr>
          <w:rFonts w:hint="default" w:ascii="Calibri" w:hAnsi="Calibri" w:cs="Calibri"/>
          <w:lang w:val="en-US" w:eastAsia="zh-CN"/>
        </w:rPr>
        <w:t xml:space="preserve"> </w:t>
      </w:r>
      <w:r>
        <w:rPr>
          <w:rFonts w:hint="default" w:ascii="Calibri" w:hAnsi="Calibri" w:cs="Calibri"/>
        </w:rPr>
        <w:t>RAT: In order to for a supervisor to view and modify reports easily.</w:t>
      </w:r>
    </w:p>
    <w:p>
      <w:pPr>
        <w:pStyle w:val="15"/>
        <w:numPr>
          <w:ilvl w:val="0"/>
          <w:numId w:val="0"/>
        </w:numPr>
        <w:spacing w:line="360" w:lineRule="auto"/>
        <w:ind w:left="0" w:leftChars="300" w:firstLine="0" w:firstLineChars="0"/>
        <w:rPr>
          <w:rFonts w:hint="default" w:ascii="Calibri" w:hAnsi="Calibri" w:cs="Calibri"/>
        </w:rPr>
      </w:pPr>
      <w:r>
        <w:rPr>
          <w:rFonts w:hint="default" w:ascii="Calibri" w:hAnsi="Calibri" w:cs="Calibri"/>
        </w:rPr>
        <w:t xml:space="preserve">        </w:t>
      </w:r>
      <w:r>
        <w:rPr>
          <w:rFonts w:hint="default" w:ascii="Calibri" w:hAnsi="Calibri" w:cs="Calibri"/>
          <w:lang w:val="en-US" w:eastAsia="zh-CN"/>
        </w:rPr>
        <w:t xml:space="preserve"> </w:t>
      </w:r>
      <w:r>
        <w:rPr>
          <w:rFonts w:hint="default" w:ascii="Calibri" w:hAnsi="Calibri" w:cs="Calibri"/>
        </w:rPr>
        <w:t>DEP: none</w:t>
      </w:r>
    </w:p>
    <w:p>
      <w:pPr>
        <w:pStyle w:val="15"/>
        <w:numPr>
          <w:numId w:val="0"/>
        </w:numPr>
        <w:spacing w:line="360" w:lineRule="auto"/>
        <w:ind w:left="990" w:hanging="990" w:hangingChars="450"/>
        <w:rPr>
          <w:rFonts w:hint="default" w:ascii="Calibri" w:hAnsi="Calibri" w:cs="Calibri"/>
          <w:b/>
        </w:rPr>
      </w:pPr>
      <w:r>
        <w:rPr>
          <w:rFonts w:hint="default" w:ascii="Calibri" w:hAnsi="Calibri" w:cs="Calibri"/>
        </w:rPr>
        <w:t xml:space="preserve">        </w:t>
      </w:r>
    </w:p>
    <w:p>
      <w:pPr>
        <w:pStyle w:val="15"/>
        <w:numPr>
          <w:ilvl w:val="2"/>
          <w:numId w:val="3"/>
        </w:numPr>
        <w:spacing w:line="360" w:lineRule="auto"/>
        <w:rPr>
          <w:rFonts w:hint="default" w:ascii="Calibri" w:hAnsi="Calibri" w:cs="Calibri"/>
          <w:b w:val="0"/>
          <w:bCs/>
        </w:rPr>
      </w:pPr>
      <w:r>
        <w:rPr>
          <w:rFonts w:hint="default" w:ascii="Calibri" w:hAnsi="Calibri" w:cs="Calibri"/>
          <w:b w:val="0"/>
          <w:bCs/>
        </w:rPr>
        <w:t>Report tracking feature</w:t>
      </w:r>
    </w:p>
    <w:p>
      <w:pPr>
        <w:pStyle w:val="15"/>
        <w:numPr>
          <w:ilvl w:val="0"/>
          <w:numId w:val="0"/>
        </w:numPr>
        <w:spacing w:line="360" w:lineRule="auto"/>
        <w:ind w:left="0" w:leftChars="300"/>
        <w:rPr>
          <w:rFonts w:hint="default" w:ascii="Calibri" w:hAnsi="Calibri" w:cs="Calibri"/>
          <w:b w:val="0"/>
          <w:bCs/>
        </w:rPr>
      </w:pPr>
      <w:r>
        <w:rPr>
          <w:rFonts w:hint="default" w:ascii="Calibri" w:hAnsi="Calibri" w:cs="Calibri"/>
          <w:b w:val="0"/>
          <w:bCs/>
        </w:rPr>
        <w:t xml:space="preserve">       ID: QR4</w:t>
      </w:r>
    </w:p>
    <w:p>
      <w:pPr>
        <w:pStyle w:val="15"/>
        <w:numPr>
          <w:ilvl w:val="0"/>
          <w:numId w:val="0"/>
        </w:numPr>
        <w:spacing w:line="360" w:lineRule="auto"/>
        <w:ind w:left="0" w:leftChars="300"/>
        <w:rPr>
          <w:rFonts w:hint="default" w:ascii="Calibri" w:hAnsi="Calibri" w:cs="Calibri"/>
        </w:rPr>
      </w:pPr>
      <w:r>
        <w:rPr>
          <w:rFonts w:hint="default" w:ascii="Calibri" w:hAnsi="Calibri" w:cs="Calibri"/>
          <w:b/>
        </w:rPr>
        <w:t xml:space="preserve">       </w:t>
      </w:r>
      <w:r>
        <w:rPr>
          <w:rFonts w:hint="default" w:ascii="Calibri" w:hAnsi="Calibri" w:cs="Calibri"/>
        </w:rPr>
        <w:t>Title: Report tracking feature</w:t>
      </w:r>
    </w:p>
    <w:p>
      <w:pPr>
        <w:pStyle w:val="15"/>
        <w:numPr>
          <w:ilvl w:val="0"/>
          <w:numId w:val="0"/>
        </w:numPr>
        <w:spacing w:line="360" w:lineRule="auto"/>
        <w:ind w:leftChars="400"/>
        <w:rPr>
          <w:rFonts w:hint="default" w:ascii="Calibri" w:hAnsi="Calibri" w:cs="Calibri"/>
        </w:rPr>
      </w:pPr>
      <w:r>
        <w:rPr>
          <w:rFonts w:hint="default" w:ascii="Calibri" w:hAnsi="Calibri" w:cs="Calibri"/>
          <w:lang w:val="en-US" w:eastAsia="zh-CN"/>
        </w:rPr>
        <w:t xml:space="preserve">   </w:t>
      </w:r>
      <w:r>
        <w:rPr>
          <w:rFonts w:hint="default" w:ascii="Calibri" w:hAnsi="Calibri" w:cs="Calibri"/>
        </w:rPr>
        <w:t xml:space="preserve">DECS: The active reports should be viewed and status of which be tracked easily by the </w:t>
      </w:r>
      <w:r>
        <w:rPr>
          <w:rFonts w:hint="default" w:ascii="Calibri" w:hAnsi="Calibri" w:cs="Calibri"/>
          <w:lang w:val="en-US" w:eastAsia="zh-CN"/>
        </w:rPr>
        <w:t xml:space="preserve"> </w:t>
      </w:r>
      <w:r>
        <w:rPr>
          <w:rFonts w:hint="default" w:ascii="Calibri" w:hAnsi="Calibri" w:cs="Calibri"/>
        </w:rPr>
        <w:t>supervisor.</w:t>
      </w:r>
    </w:p>
    <w:p>
      <w:pPr>
        <w:pStyle w:val="15"/>
        <w:numPr>
          <w:ilvl w:val="0"/>
          <w:numId w:val="0"/>
        </w:numPr>
        <w:spacing w:line="360" w:lineRule="auto"/>
        <w:ind w:left="0" w:leftChars="300"/>
        <w:rPr>
          <w:rFonts w:hint="default" w:ascii="Calibri" w:hAnsi="Calibri" w:cs="Calibri"/>
        </w:rPr>
      </w:pPr>
      <w:r>
        <w:rPr>
          <w:rFonts w:hint="default" w:ascii="Calibri" w:hAnsi="Calibri" w:cs="Calibri"/>
        </w:rPr>
        <w:t xml:space="preserve">       RAT: In order to for a supervisor to view and track active reports easily.</w:t>
      </w:r>
    </w:p>
    <w:p>
      <w:pPr>
        <w:pStyle w:val="15"/>
        <w:numPr>
          <w:ilvl w:val="0"/>
          <w:numId w:val="0"/>
        </w:numPr>
        <w:spacing w:line="360" w:lineRule="auto"/>
        <w:ind w:left="0" w:leftChars="300"/>
        <w:rPr>
          <w:rFonts w:hint="default" w:ascii="Calibri" w:hAnsi="Calibri" w:cs="Calibri"/>
        </w:rPr>
      </w:pPr>
      <w:r>
        <w:rPr>
          <w:rFonts w:hint="default" w:ascii="Calibri" w:hAnsi="Calibri" w:cs="Calibri"/>
        </w:rPr>
        <w:t xml:space="preserve">       DEP: none</w:t>
      </w:r>
    </w:p>
    <w:p>
      <w:pPr>
        <w:pStyle w:val="15"/>
        <w:numPr>
          <w:numId w:val="0"/>
        </w:numPr>
        <w:spacing w:line="360" w:lineRule="auto"/>
        <w:ind w:left="0"/>
        <w:rPr>
          <w:rFonts w:hint="default" w:ascii="Calibri" w:hAnsi="Calibri" w:cs="Calibri"/>
        </w:rPr>
      </w:pPr>
      <w:r>
        <w:rPr>
          <w:rFonts w:hint="default" w:ascii="Calibri" w:hAnsi="Calibri" w:cs="Calibri"/>
        </w:rPr>
        <w:t xml:space="preserve">       </w:t>
      </w:r>
    </w:p>
    <w:p>
      <w:pPr>
        <w:pStyle w:val="15"/>
        <w:numPr>
          <w:ilvl w:val="2"/>
          <w:numId w:val="3"/>
        </w:numPr>
        <w:spacing w:line="360" w:lineRule="auto"/>
        <w:rPr>
          <w:rFonts w:hint="default" w:ascii="Calibri" w:hAnsi="Calibri" w:cs="Calibri"/>
          <w:b w:val="0"/>
          <w:bCs/>
        </w:rPr>
      </w:pPr>
      <w:r>
        <w:rPr>
          <w:rFonts w:hint="default" w:ascii="Calibri" w:hAnsi="Calibri" w:cs="Calibri"/>
          <w:b w:val="0"/>
          <w:bCs/>
        </w:rPr>
        <w:t>Administrator feature</w:t>
      </w:r>
    </w:p>
    <w:p>
      <w:pPr>
        <w:pStyle w:val="15"/>
        <w:numPr>
          <w:ilvl w:val="0"/>
          <w:numId w:val="0"/>
        </w:numPr>
        <w:spacing w:line="360" w:lineRule="auto"/>
        <w:ind w:left="0" w:leftChars="300"/>
        <w:rPr>
          <w:rFonts w:hint="default" w:ascii="Calibri" w:hAnsi="Calibri" w:cs="Calibri"/>
          <w:b w:val="0"/>
          <w:bCs/>
        </w:rPr>
      </w:pPr>
      <w:r>
        <w:rPr>
          <w:rFonts w:hint="default" w:ascii="Calibri" w:hAnsi="Calibri" w:cs="Calibri"/>
          <w:b w:val="0"/>
          <w:bCs/>
        </w:rPr>
        <w:t xml:space="preserve">        ID: QR5</w:t>
      </w:r>
    </w:p>
    <w:p>
      <w:pPr>
        <w:pStyle w:val="15"/>
        <w:numPr>
          <w:ilvl w:val="0"/>
          <w:numId w:val="0"/>
        </w:numPr>
        <w:spacing w:line="360" w:lineRule="auto"/>
        <w:ind w:left="0" w:leftChars="300"/>
        <w:rPr>
          <w:rFonts w:hint="default" w:ascii="Calibri" w:hAnsi="Calibri" w:cs="Calibri"/>
        </w:rPr>
      </w:pPr>
      <w:r>
        <w:rPr>
          <w:rFonts w:hint="default" w:ascii="Calibri" w:hAnsi="Calibri" w:cs="Calibri"/>
          <w:b/>
        </w:rPr>
        <w:t xml:space="preserve">        </w:t>
      </w:r>
      <w:r>
        <w:rPr>
          <w:rFonts w:hint="default" w:ascii="Calibri" w:hAnsi="Calibri" w:cs="Calibri"/>
        </w:rPr>
        <w:t>Title: Administrator feature</w:t>
      </w:r>
    </w:p>
    <w:p>
      <w:pPr>
        <w:pStyle w:val="15"/>
        <w:numPr>
          <w:ilvl w:val="0"/>
          <w:numId w:val="0"/>
        </w:numPr>
        <w:spacing w:line="360" w:lineRule="auto"/>
        <w:ind w:left="0" w:leftChars="300"/>
        <w:rPr>
          <w:rFonts w:hint="default" w:ascii="Calibri" w:hAnsi="Calibri" w:cs="Calibri"/>
        </w:rPr>
      </w:pPr>
      <w:r>
        <w:rPr>
          <w:rFonts w:hint="default" w:ascii="Calibri" w:hAnsi="Calibri" w:cs="Calibri"/>
        </w:rPr>
        <w:t xml:space="preserve">        DECS: The administrator should be able to add or delete user account easily </w:t>
      </w:r>
    </w:p>
    <w:p>
      <w:pPr>
        <w:pStyle w:val="15"/>
        <w:numPr>
          <w:ilvl w:val="0"/>
          <w:numId w:val="0"/>
        </w:numPr>
        <w:spacing w:line="360" w:lineRule="auto"/>
        <w:ind w:left="0" w:leftChars="300"/>
        <w:rPr>
          <w:rFonts w:hint="default" w:ascii="Calibri" w:hAnsi="Calibri" w:cs="Calibri"/>
        </w:rPr>
      </w:pPr>
      <w:r>
        <w:rPr>
          <w:rFonts w:hint="default" w:ascii="Calibri" w:hAnsi="Calibri" w:cs="Calibri"/>
        </w:rPr>
        <w:t xml:space="preserve">        RAT: In order to for an administrator to manage user account easily.</w:t>
      </w:r>
    </w:p>
    <w:p>
      <w:pPr>
        <w:pStyle w:val="15"/>
        <w:numPr>
          <w:ilvl w:val="0"/>
          <w:numId w:val="0"/>
        </w:numPr>
        <w:spacing w:line="360" w:lineRule="auto"/>
        <w:ind w:left="0" w:leftChars="300"/>
        <w:rPr>
          <w:rFonts w:hint="default" w:ascii="Calibri" w:hAnsi="Calibri" w:cs="Calibri"/>
        </w:rPr>
      </w:pPr>
      <w:r>
        <w:rPr>
          <w:rFonts w:hint="default" w:ascii="Calibri" w:hAnsi="Calibri" w:cs="Calibri"/>
        </w:rPr>
        <w:t xml:space="preserve">        DEP: none</w:t>
      </w:r>
    </w:p>
    <w:p>
      <w:pPr>
        <w:pStyle w:val="15"/>
        <w:numPr>
          <w:numId w:val="0"/>
        </w:numPr>
        <w:spacing w:line="360" w:lineRule="auto"/>
        <w:ind w:left="0"/>
        <w:rPr>
          <w:rFonts w:hint="default" w:ascii="Calibri" w:hAnsi="Calibri" w:cs="Calibri"/>
        </w:rPr>
      </w:pPr>
    </w:p>
    <w:p>
      <w:pPr>
        <w:pStyle w:val="15"/>
        <w:numPr>
          <w:ilvl w:val="2"/>
          <w:numId w:val="3"/>
        </w:numPr>
        <w:spacing w:line="360" w:lineRule="auto"/>
        <w:rPr>
          <w:rFonts w:hint="default" w:ascii="Calibri" w:hAnsi="Calibri" w:cs="Calibri"/>
          <w:b w:val="0"/>
          <w:bCs/>
        </w:rPr>
      </w:pPr>
      <w:r>
        <w:rPr>
          <w:rFonts w:hint="default" w:ascii="Calibri" w:hAnsi="Calibri" w:cs="Calibri"/>
          <w:b w:val="0"/>
          <w:bCs/>
        </w:rPr>
        <w:t>Response time</w:t>
      </w:r>
    </w:p>
    <w:p>
      <w:pPr>
        <w:pStyle w:val="15"/>
        <w:numPr>
          <w:ilvl w:val="0"/>
          <w:numId w:val="0"/>
        </w:numPr>
        <w:spacing w:line="360" w:lineRule="auto"/>
        <w:ind w:left="360" w:leftChars="500"/>
        <w:rPr>
          <w:rFonts w:hint="default" w:ascii="Calibri" w:hAnsi="Calibri" w:cs="Calibri"/>
          <w:b w:val="0"/>
          <w:bCs/>
        </w:rPr>
      </w:pPr>
      <w:r>
        <w:rPr>
          <w:rFonts w:hint="default" w:ascii="Calibri" w:hAnsi="Calibri" w:cs="Calibri"/>
          <w:b w:val="0"/>
          <w:bCs/>
        </w:rPr>
        <w:t>ID: QR6</w:t>
      </w:r>
    </w:p>
    <w:p>
      <w:pPr>
        <w:pStyle w:val="15"/>
        <w:numPr>
          <w:ilvl w:val="0"/>
          <w:numId w:val="0"/>
        </w:numPr>
        <w:spacing w:line="360" w:lineRule="auto"/>
        <w:ind w:left="360" w:leftChars="500"/>
        <w:rPr>
          <w:rFonts w:hint="default" w:ascii="Calibri" w:hAnsi="Calibri" w:cs="Calibri"/>
        </w:rPr>
      </w:pPr>
      <w:r>
        <w:rPr>
          <w:rFonts w:hint="default" w:ascii="Calibri" w:hAnsi="Calibri" w:cs="Calibri"/>
        </w:rPr>
        <w:t>TITLE: Response Time</w:t>
      </w:r>
    </w:p>
    <w:p>
      <w:pPr>
        <w:pStyle w:val="15"/>
        <w:numPr>
          <w:ilvl w:val="0"/>
          <w:numId w:val="0"/>
        </w:numPr>
        <w:spacing w:line="360" w:lineRule="auto"/>
        <w:ind w:left="360" w:leftChars="500"/>
        <w:rPr>
          <w:rFonts w:hint="default" w:ascii="Calibri" w:hAnsi="Calibri" w:cs="Calibri"/>
        </w:rPr>
      </w:pPr>
      <w:r>
        <w:rPr>
          <w:rFonts w:hint="default" w:ascii="Calibri" w:hAnsi="Calibri" w:cs="Calibri"/>
        </w:rPr>
        <w:t>DECS: The response time of a report submitting operation should be no more than 3 seconds.</w:t>
      </w:r>
    </w:p>
    <w:p>
      <w:pPr>
        <w:pStyle w:val="15"/>
        <w:numPr>
          <w:ilvl w:val="0"/>
          <w:numId w:val="0"/>
        </w:numPr>
        <w:spacing w:line="360" w:lineRule="auto"/>
        <w:ind w:left="360" w:leftChars="500"/>
        <w:rPr>
          <w:rFonts w:hint="default" w:ascii="Calibri" w:hAnsi="Calibri" w:cs="Calibri"/>
        </w:rPr>
      </w:pPr>
      <w:r>
        <w:rPr>
          <w:rFonts w:hint="default" w:ascii="Calibri" w:hAnsi="Calibri" w:cs="Calibri"/>
        </w:rPr>
        <w:t>RAT: In order to for a user to operate the system fluently.</w:t>
      </w:r>
    </w:p>
    <w:p>
      <w:pPr>
        <w:pStyle w:val="15"/>
        <w:numPr>
          <w:ilvl w:val="0"/>
          <w:numId w:val="0"/>
        </w:numPr>
        <w:spacing w:line="360" w:lineRule="auto"/>
        <w:ind w:left="360" w:leftChars="500"/>
        <w:rPr>
          <w:rFonts w:hint="default" w:ascii="Calibri" w:hAnsi="Calibri" w:cs="Calibri"/>
        </w:rPr>
      </w:pPr>
      <w:r>
        <w:rPr>
          <w:rFonts w:hint="default" w:ascii="Calibri" w:hAnsi="Calibri" w:cs="Calibri"/>
        </w:rPr>
        <w:t>DEP: none</w:t>
      </w:r>
    </w:p>
    <w:p>
      <w:pPr>
        <w:pStyle w:val="15"/>
        <w:numPr>
          <w:numId w:val="0"/>
        </w:numPr>
        <w:spacing w:line="360" w:lineRule="auto"/>
        <w:ind w:left="360"/>
        <w:rPr>
          <w:rFonts w:hint="default" w:ascii="Calibri" w:hAnsi="Calibri" w:cs="Calibri"/>
        </w:rPr>
      </w:pPr>
    </w:p>
    <w:p>
      <w:pPr>
        <w:pStyle w:val="15"/>
        <w:numPr>
          <w:ilvl w:val="2"/>
          <w:numId w:val="3"/>
        </w:numPr>
        <w:spacing w:line="360" w:lineRule="auto"/>
        <w:rPr>
          <w:rFonts w:hint="default" w:ascii="Calibri" w:hAnsi="Calibri" w:cs="Calibri"/>
          <w:b w:val="0"/>
          <w:bCs/>
        </w:rPr>
      </w:pPr>
      <w:r>
        <w:rPr>
          <w:rFonts w:hint="default" w:ascii="Calibri" w:hAnsi="Calibri" w:cs="Calibri"/>
          <w:b w:val="0"/>
          <w:bCs/>
        </w:rPr>
        <w:t xml:space="preserve">System dependability </w:t>
      </w:r>
    </w:p>
    <w:p>
      <w:pPr>
        <w:pStyle w:val="15"/>
        <w:numPr>
          <w:ilvl w:val="0"/>
          <w:numId w:val="0"/>
        </w:numPr>
        <w:spacing w:line="360" w:lineRule="auto"/>
        <w:ind w:left="0" w:leftChars="300"/>
        <w:rPr>
          <w:rFonts w:hint="default" w:ascii="Calibri" w:hAnsi="Calibri" w:cs="Calibri"/>
          <w:b w:val="0"/>
          <w:bCs/>
        </w:rPr>
      </w:pPr>
      <w:r>
        <w:rPr>
          <w:rFonts w:hint="default" w:ascii="Calibri" w:hAnsi="Calibri" w:cs="Calibri"/>
          <w:b w:val="0"/>
          <w:bCs/>
        </w:rPr>
        <w:t xml:space="preserve">        ID: QR7</w:t>
      </w:r>
    </w:p>
    <w:p>
      <w:pPr>
        <w:pStyle w:val="15"/>
        <w:numPr>
          <w:ilvl w:val="0"/>
          <w:numId w:val="0"/>
        </w:numPr>
        <w:spacing w:line="360" w:lineRule="auto"/>
        <w:ind w:left="0" w:leftChars="300"/>
        <w:rPr>
          <w:rFonts w:hint="default" w:ascii="Calibri" w:hAnsi="Calibri" w:cs="Calibri"/>
        </w:rPr>
      </w:pPr>
      <w:r>
        <w:rPr>
          <w:rFonts w:hint="default" w:ascii="Calibri" w:hAnsi="Calibri" w:cs="Calibri"/>
          <w:b/>
        </w:rPr>
        <w:t xml:space="preserve">        </w:t>
      </w:r>
      <w:r>
        <w:rPr>
          <w:rFonts w:hint="default" w:ascii="Calibri" w:hAnsi="Calibri" w:cs="Calibri"/>
        </w:rPr>
        <w:t xml:space="preserve">TITLE: System Dependability </w:t>
      </w:r>
    </w:p>
    <w:p>
      <w:pPr>
        <w:pStyle w:val="15"/>
        <w:numPr>
          <w:ilvl w:val="0"/>
          <w:numId w:val="0"/>
        </w:numPr>
        <w:spacing w:line="360" w:lineRule="auto"/>
        <w:ind w:leftChars="500"/>
        <w:rPr>
          <w:rFonts w:hint="default" w:ascii="Calibri" w:hAnsi="Calibri" w:cs="Calibri"/>
        </w:rPr>
      </w:pPr>
      <w:r>
        <w:rPr>
          <w:rFonts w:hint="default" w:ascii="Calibri" w:hAnsi="Calibri" w:cs="Calibri"/>
        </w:rPr>
        <w:t>DECS: If the terminal loses the connection to the Internet or due to some reason or the</w:t>
      </w:r>
      <w:r>
        <w:rPr>
          <w:rFonts w:hint="default" w:ascii="Calibri" w:hAnsi="Calibri" w:cs="Calibri"/>
          <w:lang w:val="en-US" w:eastAsia="zh-CN"/>
        </w:rPr>
        <w:t xml:space="preserve"> </w:t>
      </w:r>
      <w:r>
        <w:rPr>
          <w:rFonts w:hint="default" w:ascii="Calibri" w:hAnsi="Calibri" w:cs="Calibri"/>
        </w:rPr>
        <w:t>terminal can’t connect to the server, the user should be informed.</w:t>
      </w:r>
    </w:p>
    <w:p>
      <w:pPr>
        <w:pStyle w:val="15"/>
        <w:numPr>
          <w:ilvl w:val="0"/>
          <w:numId w:val="0"/>
        </w:numPr>
        <w:spacing w:line="360" w:lineRule="auto"/>
        <w:ind w:left="1210" w:leftChars="300" w:hanging="1210" w:hangingChars="550"/>
        <w:rPr>
          <w:rFonts w:hint="default" w:ascii="Calibri" w:hAnsi="Calibri" w:cs="Calibri"/>
        </w:rPr>
      </w:pPr>
      <w:r>
        <w:rPr>
          <w:rFonts w:hint="default" w:ascii="Calibri" w:hAnsi="Calibri" w:cs="Calibri"/>
        </w:rPr>
        <w:t xml:space="preserve">        </w:t>
      </w:r>
      <w:r>
        <w:rPr>
          <w:rFonts w:hint="default" w:ascii="Calibri" w:hAnsi="Calibri" w:cs="Calibri"/>
          <w:lang w:val="en-US" w:eastAsia="zh-CN"/>
        </w:rPr>
        <w:t xml:space="preserve"> </w:t>
      </w:r>
      <w:r>
        <w:rPr>
          <w:rFonts w:hint="default" w:ascii="Calibri" w:hAnsi="Calibri" w:cs="Calibri"/>
        </w:rPr>
        <w:t>RAT: In order to for a user to be notified if a connection failure occurs.</w:t>
      </w:r>
    </w:p>
    <w:p>
      <w:pPr>
        <w:pStyle w:val="15"/>
        <w:numPr>
          <w:ilvl w:val="0"/>
          <w:numId w:val="0"/>
        </w:numPr>
        <w:spacing w:line="360" w:lineRule="auto"/>
        <w:ind w:left="1210" w:leftChars="300" w:hanging="1210" w:hangingChars="550"/>
        <w:rPr>
          <w:rFonts w:hint="default" w:ascii="Calibri" w:hAnsi="Calibri" w:cs="Calibri"/>
        </w:rPr>
      </w:pPr>
      <w:r>
        <w:rPr>
          <w:rFonts w:hint="default" w:ascii="Calibri" w:hAnsi="Calibri" w:cs="Calibri"/>
        </w:rPr>
        <w:t xml:space="preserve">        </w:t>
      </w:r>
      <w:r>
        <w:rPr>
          <w:rFonts w:hint="default" w:ascii="Calibri" w:hAnsi="Calibri" w:cs="Calibri"/>
          <w:lang w:val="en-US" w:eastAsia="zh-CN"/>
        </w:rPr>
        <w:t xml:space="preserve"> </w:t>
      </w:r>
      <w:r>
        <w:rPr>
          <w:rFonts w:hint="default" w:ascii="Calibri" w:hAnsi="Calibri" w:cs="Calibri"/>
        </w:rPr>
        <w:t>DEP: none</w:t>
      </w:r>
    </w:p>
    <w:p>
      <w:pPr>
        <w:pStyle w:val="15"/>
        <w:numPr>
          <w:ilvl w:val="0"/>
          <w:numId w:val="0"/>
        </w:numPr>
        <w:spacing w:line="360" w:lineRule="auto"/>
        <w:ind w:left="360" w:leftChars="500"/>
        <w:rPr>
          <w:rFonts w:hint="default" w:ascii="Calibri" w:hAnsi="Calibri" w:cs="Calibri"/>
        </w:rPr>
      </w:pPr>
      <w:r>
        <w:rPr>
          <w:rFonts w:hint="default" w:ascii="Calibri" w:hAnsi="Calibri" w:cs="Calibri"/>
        </w:rPr>
        <w:t>Terminal: DEFINED: The device which the accessing the system.</w:t>
      </w:r>
    </w:p>
    <w:p>
      <w:pPr>
        <w:pStyle w:val="3"/>
        <w:numPr>
          <w:ilvl w:val="1"/>
          <w:numId w:val="3"/>
        </w:numPr>
        <w:spacing w:line="360" w:lineRule="auto"/>
        <w:ind w:left="630" w:hanging="630"/>
        <w:rPr>
          <w:rFonts w:hint="default" w:ascii="Calibri" w:hAnsi="Calibri" w:cs="Calibri"/>
        </w:rPr>
      </w:pPr>
      <w:bookmarkStart w:id="74" w:name="_Toc380510086"/>
      <w:bookmarkStart w:id="75" w:name="_Toc3102"/>
      <w:r>
        <w:rPr>
          <w:rFonts w:hint="default" w:ascii="Calibri" w:hAnsi="Calibri" w:cs="Calibri"/>
        </w:rPr>
        <w:t>Software system attributes</w:t>
      </w:r>
      <w:bookmarkEnd w:id="74"/>
      <w:bookmarkEnd w:id="75"/>
    </w:p>
    <w:p>
      <w:pPr>
        <w:pStyle w:val="15"/>
        <w:numPr>
          <w:ilvl w:val="2"/>
          <w:numId w:val="3"/>
        </w:numPr>
        <w:spacing w:line="360" w:lineRule="auto"/>
        <w:rPr>
          <w:rFonts w:hint="default" w:ascii="Calibri" w:hAnsi="Calibri" w:cs="Calibri"/>
          <w:b w:val="0"/>
          <w:bCs/>
        </w:rPr>
      </w:pPr>
      <w:r>
        <w:rPr>
          <w:rFonts w:hint="default" w:ascii="Calibri" w:hAnsi="Calibri" w:cs="Calibri"/>
          <w:b w:val="0"/>
          <w:bCs/>
        </w:rPr>
        <w:t>Reliability</w:t>
      </w:r>
    </w:p>
    <w:p>
      <w:pPr>
        <w:pStyle w:val="15"/>
        <w:numPr>
          <w:ilvl w:val="0"/>
          <w:numId w:val="0"/>
        </w:numPr>
        <w:spacing w:line="360" w:lineRule="auto"/>
        <w:ind w:left="0" w:leftChars="500"/>
        <w:rPr>
          <w:rFonts w:hint="default" w:ascii="Calibri" w:hAnsi="Calibri" w:cs="Calibri"/>
          <w:b w:val="0"/>
          <w:bCs/>
        </w:rPr>
      </w:pPr>
      <w:r>
        <w:rPr>
          <w:rFonts w:hint="default" w:ascii="Calibri" w:hAnsi="Calibri" w:cs="Calibri"/>
          <w:b w:val="0"/>
          <w:bCs/>
        </w:rPr>
        <w:t>ID: QR10</w:t>
      </w:r>
    </w:p>
    <w:p>
      <w:pPr>
        <w:pStyle w:val="15"/>
        <w:numPr>
          <w:ilvl w:val="0"/>
          <w:numId w:val="0"/>
        </w:numPr>
        <w:spacing w:line="360" w:lineRule="auto"/>
        <w:ind w:left="0" w:leftChars="500"/>
        <w:rPr>
          <w:rFonts w:hint="default" w:ascii="Calibri" w:hAnsi="Calibri" w:cs="Calibri"/>
        </w:rPr>
      </w:pPr>
      <w:r>
        <w:rPr>
          <w:rFonts w:hint="default" w:ascii="Calibri" w:hAnsi="Calibri" w:cs="Calibri"/>
        </w:rPr>
        <w:t>TITLE: System Reliability</w:t>
      </w:r>
    </w:p>
    <w:p>
      <w:pPr>
        <w:pStyle w:val="15"/>
        <w:numPr>
          <w:ilvl w:val="0"/>
          <w:numId w:val="0"/>
        </w:numPr>
        <w:spacing w:line="360" w:lineRule="auto"/>
        <w:ind w:left="0" w:leftChars="500"/>
        <w:rPr>
          <w:rFonts w:hint="default" w:ascii="Calibri" w:hAnsi="Calibri" w:cs="Calibri"/>
        </w:rPr>
      </w:pPr>
      <w:r>
        <w:rPr>
          <w:rFonts w:hint="default" w:ascii="Calibri" w:hAnsi="Calibri" w:cs="Calibri"/>
        </w:rPr>
        <w:t>DECS: The system should be reliable when user accessing it, providing a 99.999% reliability.</w:t>
      </w:r>
    </w:p>
    <w:p>
      <w:pPr>
        <w:pStyle w:val="15"/>
        <w:numPr>
          <w:ilvl w:val="0"/>
          <w:numId w:val="0"/>
        </w:numPr>
        <w:spacing w:line="360" w:lineRule="auto"/>
        <w:ind w:left="0" w:leftChars="500"/>
        <w:rPr>
          <w:rFonts w:hint="default" w:ascii="Calibri" w:hAnsi="Calibri" w:cs="Calibri"/>
        </w:rPr>
      </w:pPr>
      <w:r>
        <w:rPr>
          <w:rFonts w:hint="default" w:ascii="Calibri" w:hAnsi="Calibri" w:cs="Calibri"/>
        </w:rPr>
        <w:t xml:space="preserve">RAT: In order to make sure operating information won’t lost because of the failure of the </w:t>
      </w:r>
      <w:r>
        <w:rPr>
          <w:rFonts w:hint="default" w:ascii="Calibri" w:hAnsi="Calibri" w:cs="Calibri"/>
          <w:lang w:val="en-US" w:eastAsia="zh-CN"/>
        </w:rPr>
        <w:t xml:space="preserve"> </w:t>
      </w:r>
      <w:r>
        <w:rPr>
          <w:rFonts w:hint="default" w:ascii="Calibri" w:hAnsi="Calibri" w:cs="Calibri"/>
        </w:rPr>
        <w:t xml:space="preserve">server. </w:t>
      </w:r>
    </w:p>
    <w:p>
      <w:pPr>
        <w:pStyle w:val="15"/>
        <w:numPr>
          <w:ilvl w:val="0"/>
          <w:numId w:val="0"/>
        </w:numPr>
        <w:spacing w:line="360" w:lineRule="auto"/>
        <w:ind w:left="0" w:leftChars="500"/>
        <w:rPr>
          <w:rFonts w:hint="default" w:ascii="Calibri" w:hAnsi="Calibri" w:cs="Calibri"/>
        </w:rPr>
      </w:pPr>
      <w:r>
        <w:rPr>
          <w:rFonts w:hint="default" w:ascii="Calibri" w:hAnsi="Calibri" w:cs="Calibri"/>
        </w:rPr>
        <w:t>DEP: none</w:t>
      </w:r>
    </w:p>
    <w:p>
      <w:pPr>
        <w:pStyle w:val="15"/>
        <w:numPr>
          <w:numId w:val="0"/>
        </w:numPr>
        <w:spacing w:line="360" w:lineRule="auto"/>
        <w:ind w:left="360"/>
        <w:rPr>
          <w:rFonts w:hint="default" w:ascii="Calibri" w:hAnsi="Calibri" w:cs="Calibri"/>
        </w:rPr>
      </w:pPr>
    </w:p>
    <w:p>
      <w:pPr>
        <w:pStyle w:val="15"/>
        <w:numPr>
          <w:ilvl w:val="2"/>
          <w:numId w:val="3"/>
        </w:numPr>
        <w:spacing w:line="360" w:lineRule="auto"/>
        <w:rPr>
          <w:rFonts w:hint="default" w:ascii="Calibri" w:hAnsi="Calibri" w:cs="Calibri"/>
          <w:b w:val="0"/>
          <w:bCs/>
        </w:rPr>
      </w:pPr>
      <w:r>
        <w:rPr>
          <w:rFonts w:hint="default" w:ascii="Calibri" w:hAnsi="Calibri" w:cs="Calibri"/>
          <w:b w:val="0"/>
          <w:bCs/>
        </w:rPr>
        <w:t>Availability</w:t>
      </w:r>
    </w:p>
    <w:p>
      <w:pPr>
        <w:pStyle w:val="15"/>
        <w:numPr>
          <w:ilvl w:val="0"/>
          <w:numId w:val="0"/>
        </w:numPr>
        <w:spacing w:line="360" w:lineRule="auto"/>
        <w:ind w:left="0" w:leftChars="500"/>
        <w:rPr>
          <w:rFonts w:hint="default" w:ascii="Calibri" w:hAnsi="Calibri" w:cs="Calibri"/>
          <w:b w:val="0"/>
          <w:bCs/>
        </w:rPr>
      </w:pPr>
      <w:r>
        <w:rPr>
          <w:rFonts w:hint="default" w:ascii="Calibri" w:hAnsi="Calibri" w:cs="Calibri"/>
          <w:b w:val="0"/>
          <w:bCs/>
        </w:rPr>
        <w:t>ID: QR11</w:t>
      </w:r>
    </w:p>
    <w:p>
      <w:pPr>
        <w:pStyle w:val="15"/>
        <w:numPr>
          <w:ilvl w:val="0"/>
          <w:numId w:val="0"/>
        </w:numPr>
        <w:spacing w:line="360" w:lineRule="auto"/>
        <w:ind w:left="0" w:leftChars="500"/>
        <w:rPr>
          <w:rFonts w:hint="default" w:ascii="Calibri" w:hAnsi="Calibri" w:cs="Calibri"/>
        </w:rPr>
      </w:pPr>
      <w:r>
        <w:rPr>
          <w:rFonts w:hint="default" w:ascii="Calibri" w:hAnsi="Calibri" w:cs="Calibri"/>
        </w:rPr>
        <w:t>TITLE: System Availability</w:t>
      </w:r>
    </w:p>
    <w:p>
      <w:pPr>
        <w:pStyle w:val="15"/>
        <w:numPr>
          <w:ilvl w:val="0"/>
          <w:numId w:val="0"/>
        </w:numPr>
        <w:spacing w:line="360" w:lineRule="auto"/>
        <w:ind w:left="0" w:leftChars="500"/>
        <w:rPr>
          <w:rFonts w:hint="default" w:ascii="Calibri" w:hAnsi="Calibri" w:cs="Calibri"/>
        </w:rPr>
      </w:pPr>
      <w:r>
        <w:rPr>
          <w:rFonts w:hint="default" w:ascii="Calibri" w:hAnsi="Calibri" w:cs="Calibri"/>
        </w:rPr>
        <w:t>DECS: The server should be available all the time.</w:t>
      </w:r>
    </w:p>
    <w:p>
      <w:pPr>
        <w:pStyle w:val="15"/>
        <w:numPr>
          <w:ilvl w:val="0"/>
          <w:numId w:val="0"/>
        </w:numPr>
        <w:spacing w:line="360" w:lineRule="auto"/>
        <w:ind w:left="0" w:leftChars="500"/>
        <w:rPr>
          <w:rFonts w:hint="default" w:ascii="Calibri" w:hAnsi="Calibri" w:cs="Calibri"/>
        </w:rPr>
      </w:pPr>
      <w:r>
        <w:rPr>
          <w:rFonts w:hint="default" w:ascii="Calibri" w:hAnsi="Calibri" w:cs="Calibri"/>
        </w:rPr>
        <w:t>RAT: In order to for users to use the system anytime they need.</w:t>
      </w:r>
    </w:p>
    <w:p>
      <w:pPr>
        <w:pStyle w:val="15"/>
        <w:numPr>
          <w:ilvl w:val="0"/>
          <w:numId w:val="0"/>
        </w:numPr>
        <w:spacing w:line="360" w:lineRule="auto"/>
        <w:ind w:left="0" w:leftChars="500"/>
        <w:rPr>
          <w:rFonts w:hint="default" w:ascii="Calibri" w:hAnsi="Calibri" w:cs="Calibri"/>
        </w:rPr>
      </w:pPr>
      <w:r>
        <w:rPr>
          <w:rFonts w:hint="default" w:ascii="Calibri" w:hAnsi="Calibri" w:cs="Calibri"/>
        </w:rPr>
        <w:t>DEP: none</w:t>
      </w:r>
    </w:p>
    <w:p>
      <w:pPr>
        <w:pStyle w:val="15"/>
        <w:numPr>
          <w:numId w:val="0"/>
        </w:numPr>
        <w:spacing w:line="360" w:lineRule="auto"/>
        <w:ind w:left="0"/>
        <w:rPr>
          <w:rFonts w:hint="default" w:ascii="Calibri" w:hAnsi="Calibri" w:cs="Calibri"/>
          <w:b w:val="0"/>
          <w:bCs w:val="0"/>
        </w:rPr>
      </w:pPr>
    </w:p>
    <w:p>
      <w:pPr>
        <w:pStyle w:val="15"/>
        <w:numPr>
          <w:ilvl w:val="2"/>
          <w:numId w:val="3"/>
        </w:numPr>
        <w:spacing w:line="360" w:lineRule="auto"/>
        <w:rPr>
          <w:rFonts w:hint="default" w:ascii="Calibri" w:hAnsi="Calibri" w:cs="Calibri"/>
          <w:b w:val="0"/>
          <w:bCs w:val="0"/>
        </w:rPr>
      </w:pPr>
      <w:r>
        <w:rPr>
          <w:rFonts w:hint="default" w:ascii="Calibri" w:hAnsi="Calibri" w:cs="Calibri"/>
          <w:b w:val="0"/>
          <w:bCs w:val="0"/>
        </w:rPr>
        <w:t>Security</w:t>
      </w:r>
    </w:p>
    <w:p>
      <w:pPr>
        <w:pStyle w:val="15"/>
        <w:numPr>
          <w:ilvl w:val="0"/>
          <w:numId w:val="0"/>
        </w:numPr>
        <w:spacing w:line="360" w:lineRule="auto"/>
        <w:ind w:left="0" w:leftChars="500"/>
        <w:rPr>
          <w:rFonts w:hint="default" w:ascii="Calibri" w:hAnsi="Calibri" w:cs="Calibri"/>
          <w:b w:val="0"/>
          <w:bCs w:val="0"/>
        </w:rPr>
      </w:pPr>
      <w:r>
        <w:rPr>
          <w:rFonts w:hint="default" w:ascii="Calibri" w:hAnsi="Calibri" w:cs="Calibri"/>
          <w:b w:val="0"/>
          <w:bCs w:val="0"/>
        </w:rPr>
        <w:t>ID: QR12</w:t>
      </w:r>
    </w:p>
    <w:p>
      <w:pPr>
        <w:pStyle w:val="15"/>
        <w:numPr>
          <w:ilvl w:val="0"/>
          <w:numId w:val="0"/>
        </w:numPr>
        <w:spacing w:line="360" w:lineRule="auto"/>
        <w:ind w:left="0" w:leftChars="500"/>
        <w:rPr>
          <w:rFonts w:hint="default" w:ascii="Calibri" w:hAnsi="Calibri" w:cs="Calibri"/>
        </w:rPr>
      </w:pPr>
      <w:r>
        <w:rPr>
          <w:rFonts w:hint="default" w:ascii="Calibri" w:hAnsi="Calibri" w:cs="Calibri"/>
        </w:rPr>
        <w:t>TITLE: Communication Security</w:t>
      </w:r>
    </w:p>
    <w:p>
      <w:pPr>
        <w:pStyle w:val="15"/>
        <w:numPr>
          <w:ilvl w:val="0"/>
          <w:numId w:val="0"/>
        </w:numPr>
        <w:spacing w:line="360" w:lineRule="auto"/>
        <w:ind w:left="0" w:leftChars="500" w:hanging="1100" w:hangingChars="500"/>
        <w:rPr>
          <w:rFonts w:hint="default" w:ascii="Calibri" w:hAnsi="Calibri" w:cs="Calibri"/>
        </w:rPr>
      </w:pPr>
      <w:r>
        <w:rPr>
          <w:rFonts w:hint="default" w:ascii="Calibri" w:hAnsi="Calibri" w:cs="Calibri"/>
        </w:rPr>
        <w:t xml:space="preserve">DECS: 100% of the communication messages in a log-in session should be encrypted. </w:t>
      </w:r>
    </w:p>
    <w:p>
      <w:pPr>
        <w:pStyle w:val="15"/>
        <w:numPr>
          <w:ilvl w:val="0"/>
          <w:numId w:val="0"/>
        </w:numPr>
        <w:spacing w:line="360" w:lineRule="auto"/>
        <w:ind w:left="0" w:leftChars="500" w:hanging="440" w:hangingChars="200"/>
        <w:rPr>
          <w:rFonts w:hint="default" w:ascii="Calibri" w:hAnsi="Calibri" w:cs="Calibri"/>
        </w:rPr>
      </w:pPr>
      <w:r>
        <w:rPr>
          <w:rFonts w:hint="default" w:ascii="Calibri" w:hAnsi="Calibri" w:cs="Calibri"/>
        </w:rPr>
        <w:t>RAT: In order to make sure others can’t get any information about the account, user-name or password from log-in sessions.</w:t>
      </w:r>
    </w:p>
    <w:p>
      <w:pPr>
        <w:pStyle w:val="15"/>
        <w:numPr>
          <w:ilvl w:val="0"/>
          <w:numId w:val="0"/>
        </w:numPr>
        <w:spacing w:line="360" w:lineRule="auto"/>
        <w:ind w:left="0" w:leftChars="500" w:hanging="1100" w:hangingChars="500"/>
        <w:rPr>
          <w:rFonts w:hint="default" w:ascii="Calibri" w:hAnsi="Calibri" w:cs="Calibri"/>
        </w:rPr>
      </w:pPr>
      <w:r>
        <w:rPr>
          <w:rFonts w:hint="default" w:ascii="Calibri" w:hAnsi="Calibri" w:cs="Calibri"/>
        </w:rPr>
        <w:t>DEP: none</w:t>
      </w:r>
    </w:p>
    <w:p>
      <w:pPr>
        <w:pStyle w:val="15"/>
        <w:numPr>
          <w:numId w:val="0"/>
        </w:numPr>
        <w:spacing w:line="360" w:lineRule="auto"/>
        <w:ind w:left="1100" w:hanging="1100" w:hangingChars="500"/>
        <w:rPr>
          <w:rFonts w:hint="default" w:ascii="Calibri" w:hAnsi="Calibri" w:cs="Calibri"/>
        </w:rPr>
      </w:pPr>
      <w:r>
        <w:rPr>
          <w:rFonts w:hint="default" w:ascii="Calibri" w:hAnsi="Calibri" w:cs="Calibri"/>
        </w:rPr>
        <w:t xml:space="preserve">   </w:t>
      </w:r>
    </w:p>
    <w:p>
      <w:pPr>
        <w:pStyle w:val="15"/>
        <w:numPr>
          <w:numId w:val="0"/>
        </w:numPr>
        <w:spacing w:line="360" w:lineRule="auto"/>
        <w:ind w:left="1100" w:firstLine="0" w:firstLineChars="0"/>
        <w:rPr>
          <w:rFonts w:hint="default" w:ascii="Calibri" w:hAnsi="Calibri" w:cs="Calibri"/>
          <w:b/>
        </w:rPr>
      </w:pPr>
      <w:r>
        <w:rPr>
          <w:rFonts w:hint="default" w:ascii="Calibri" w:hAnsi="Calibri" w:cs="Calibri"/>
          <w:b w:val="0"/>
          <w:bCs/>
        </w:rPr>
        <w:t>ID: QR13</w:t>
      </w:r>
    </w:p>
    <w:p>
      <w:pPr>
        <w:pStyle w:val="15"/>
        <w:numPr>
          <w:numId w:val="0"/>
        </w:numPr>
        <w:spacing w:line="360" w:lineRule="auto"/>
        <w:ind w:left="1104" w:firstLine="0" w:firstLineChars="0"/>
        <w:rPr>
          <w:rFonts w:hint="default" w:ascii="Calibri" w:hAnsi="Calibri" w:cs="Calibri"/>
        </w:rPr>
      </w:pPr>
      <w:r>
        <w:rPr>
          <w:rFonts w:hint="default" w:ascii="Calibri" w:hAnsi="Calibri" w:cs="Calibri"/>
        </w:rPr>
        <w:t>TITLE: Document Security</w:t>
      </w:r>
    </w:p>
    <w:p>
      <w:pPr>
        <w:pStyle w:val="15"/>
        <w:numPr>
          <w:numId w:val="0"/>
        </w:numPr>
        <w:spacing w:line="360" w:lineRule="auto"/>
        <w:ind w:left="1100" w:firstLine="0" w:firstLineChars="0"/>
        <w:rPr>
          <w:rFonts w:hint="default" w:ascii="Calibri" w:hAnsi="Calibri" w:cs="Calibri"/>
        </w:rPr>
      </w:pPr>
      <w:r>
        <w:rPr>
          <w:rFonts w:hint="default" w:ascii="Calibri" w:hAnsi="Calibri" w:cs="Calibri"/>
        </w:rPr>
        <w:t>DECS: All reports and all kind of documents including disposition letter, responds, decision letter should be encrypted in transmission.</w:t>
      </w:r>
    </w:p>
    <w:p>
      <w:pPr>
        <w:pStyle w:val="15"/>
        <w:numPr>
          <w:ilvl w:val="0"/>
          <w:numId w:val="0"/>
        </w:numPr>
        <w:spacing w:line="360" w:lineRule="auto"/>
        <w:ind w:leftChars="200" w:firstLine="720" w:firstLineChars="0"/>
        <w:rPr>
          <w:rFonts w:hint="default" w:ascii="Calibri" w:hAnsi="Calibri" w:cs="Calibri"/>
        </w:rPr>
      </w:pPr>
      <w:r>
        <w:rPr>
          <w:rFonts w:hint="default" w:ascii="Calibri" w:hAnsi="Calibri" w:cs="Calibri"/>
        </w:rPr>
        <w:t>RAT: In order to make sure others can’t get any information through these transmissions.</w:t>
      </w:r>
    </w:p>
    <w:p>
      <w:pPr>
        <w:pStyle w:val="15"/>
        <w:numPr>
          <w:numId w:val="0"/>
        </w:numPr>
        <w:spacing w:line="360" w:lineRule="auto"/>
        <w:ind w:left="1100" w:firstLine="0" w:firstLineChars="0"/>
        <w:rPr>
          <w:rFonts w:hint="default" w:ascii="Calibri" w:hAnsi="Calibri" w:cs="Calibri"/>
        </w:rPr>
      </w:pPr>
      <w:r>
        <w:rPr>
          <w:rFonts w:hint="default" w:ascii="Calibri" w:hAnsi="Calibri" w:cs="Calibri"/>
        </w:rPr>
        <w:t>DEP: none</w:t>
      </w:r>
    </w:p>
    <w:p>
      <w:pPr>
        <w:pStyle w:val="15"/>
        <w:numPr>
          <w:numId w:val="0"/>
        </w:numPr>
        <w:spacing w:line="360" w:lineRule="auto"/>
        <w:ind w:left="1100" w:hanging="1100" w:hangingChars="500"/>
        <w:rPr>
          <w:rFonts w:hint="default" w:ascii="Calibri" w:hAnsi="Calibri" w:cs="Calibri"/>
        </w:rPr>
      </w:pPr>
    </w:p>
    <w:p>
      <w:pPr>
        <w:pStyle w:val="15"/>
        <w:numPr>
          <w:ilvl w:val="0"/>
          <w:numId w:val="0"/>
        </w:numPr>
        <w:spacing w:line="360" w:lineRule="auto"/>
        <w:ind w:left="1103" w:leftChars="500" w:hanging="663" w:hangingChars="300"/>
        <w:rPr>
          <w:rFonts w:hint="default" w:ascii="Calibri" w:hAnsi="Calibri" w:cs="Calibri"/>
          <w:b w:val="0"/>
          <w:bCs/>
        </w:rPr>
      </w:pPr>
      <w:r>
        <w:rPr>
          <w:rFonts w:hint="default" w:ascii="Calibri" w:hAnsi="Calibri" w:cs="Calibri"/>
          <w:b w:val="0"/>
          <w:bCs/>
        </w:rPr>
        <w:t>ID: QR15</w:t>
      </w:r>
    </w:p>
    <w:p>
      <w:pPr>
        <w:pStyle w:val="15"/>
        <w:numPr>
          <w:ilvl w:val="0"/>
          <w:numId w:val="0"/>
        </w:numPr>
        <w:spacing w:line="360" w:lineRule="auto"/>
        <w:ind w:left="1100" w:leftChars="500" w:hanging="660" w:hangingChars="300"/>
        <w:rPr>
          <w:rFonts w:hint="default" w:ascii="Calibri" w:hAnsi="Calibri" w:cs="Calibri"/>
        </w:rPr>
      </w:pPr>
      <w:r>
        <w:rPr>
          <w:rFonts w:hint="default" w:ascii="Calibri" w:hAnsi="Calibri" w:cs="Calibri"/>
        </w:rPr>
        <w:t xml:space="preserve">TITLE: Account Security  </w:t>
      </w:r>
    </w:p>
    <w:p>
      <w:pPr>
        <w:pStyle w:val="15"/>
        <w:numPr>
          <w:ilvl w:val="0"/>
          <w:numId w:val="0"/>
        </w:numPr>
        <w:spacing w:line="360" w:lineRule="auto"/>
        <w:ind w:left="1100" w:leftChars="500" w:hanging="660" w:hangingChars="300"/>
        <w:rPr>
          <w:rFonts w:hint="default" w:ascii="Calibri" w:hAnsi="Calibri" w:cs="Calibri"/>
        </w:rPr>
      </w:pPr>
      <w:r>
        <w:rPr>
          <w:rFonts w:hint="default" w:ascii="Calibri" w:hAnsi="Calibri" w:cs="Calibri"/>
        </w:rPr>
        <w:t xml:space="preserve">DECS: An IP address should not be able to log-in to any account for 15 minutes after three times of failed log-in attempts. </w:t>
      </w:r>
    </w:p>
    <w:p>
      <w:pPr>
        <w:pStyle w:val="15"/>
        <w:numPr>
          <w:ilvl w:val="0"/>
          <w:numId w:val="0"/>
        </w:numPr>
        <w:spacing w:line="360" w:lineRule="auto"/>
        <w:ind w:left="1100" w:leftChars="500" w:hanging="660" w:hangingChars="300"/>
        <w:rPr>
          <w:rFonts w:hint="default" w:ascii="Calibri" w:hAnsi="Calibri" w:cs="Calibri"/>
          <w:color w:val="333333"/>
          <w:sz w:val="20"/>
          <w:szCs w:val="20"/>
        </w:rPr>
      </w:pPr>
      <w:r>
        <w:rPr>
          <w:rFonts w:hint="default" w:ascii="Calibri" w:hAnsi="Calibri" w:cs="Calibri"/>
        </w:rPr>
        <w:t xml:space="preserve">RAT: In order to make sure </w:t>
      </w:r>
      <w:r>
        <w:rPr>
          <w:rFonts w:hint="default" w:ascii="Calibri" w:hAnsi="Calibri" w:cs="Calibri"/>
          <w:color w:val="333333"/>
          <w:sz w:val="20"/>
          <w:szCs w:val="20"/>
        </w:rPr>
        <w:t>brute-force cracking can’t be implemented.</w:t>
      </w:r>
    </w:p>
    <w:p>
      <w:pPr>
        <w:pStyle w:val="15"/>
        <w:numPr>
          <w:ilvl w:val="0"/>
          <w:numId w:val="0"/>
        </w:numPr>
        <w:spacing w:line="360" w:lineRule="auto"/>
        <w:ind w:left="1100" w:leftChars="500" w:hanging="660" w:hangingChars="300"/>
        <w:rPr>
          <w:rFonts w:hint="default" w:ascii="Calibri" w:hAnsi="Calibri" w:cs="Calibri"/>
        </w:rPr>
      </w:pPr>
      <w:r>
        <w:rPr>
          <w:rFonts w:hint="default" w:ascii="Calibri" w:hAnsi="Calibri" w:cs="Calibri"/>
        </w:rPr>
        <w:t>DEP: none</w:t>
      </w:r>
    </w:p>
    <w:p>
      <w:pPr>
        <w:pStyle w:val="15"/>
        <w:numPr>
          <w:numId w:val="0"/>
        </w:numPr>
        <w:spacing w:line="360" w:lineRule="auto"/>
        <w:ind w:left="1100" w:leftChars="200" w:hanging="660" w:hangingChars="300"/>
        <w:rPr>
          <w:rFonts w:hint="default" w:ascii="Calibri" w:hAnsi="Calibri" w:cs="Calibri"/>
        </w:rPr>
      </w:pPr>
    </w:p>
    <w:p>
      <w:pPr>
        <w:pStyle w:val="15"/>
        <w:numPr>
          <w:ilvl w:val="2"/>
          <w:numId w:val="3"/>
        </w:numPr>
        <w:spacing w:line="360" w:lineRule="auto"/>
        <w:ind w:hanging="610"/>
        <w:rPr>
          <w:rFonts w:hint="default" w:ascii="Calibri" w:hAnsi="Calibri" w:cs="Calibri"/>
          <w:b w:val="0"/>
          <w:bCs/>
        </w:rPr>
      </w:pPr>
      <w:r>
        <w:rPr>
          <w:rFonts w:hint="default" w:ascii="Calibri" w:hAnsi="Calibri" w:cs="Calibri"/>
          <w:b w:val="0"/>
          <w:bCs/>
        </w:rPr>
        <w:t>Maintainability</w:t>
      </w:r>
    </w:p>
    <w:p>
      <w:pPr>
        <w:pStyle w:val="15"/>
        <w:numPr>
          <w:ilvl w:val="0"/>
          <w:numId w:val="0"/>
        </w:numPr>
        <w:spacing w:line="360" w:lineRule="auto"/>
        <w:ind w:left="0" w:leftChars="300"/>
        <w:rPr>
          <w:rFonts w:hint="default" w:ascii="Calibri" w:hAnsi="Calibri" w:cs="Calibri"/>
          <w:b w:val="0"/>
          <w:bCs/>
        </w:rPr>
      </w:pPr>
      <w:r>
        <w:rPr>
          <w:rFonts w:hint="default" w:ascii="Calibri" w:hAnsi="Calibri" w:cs="Calibri"/>
          <w:b w:val="0"/>
          <w:bCs/>
        </w:rPr>
        <w:t xml:space="preserve">         ID: QR16</w:t>
      </w:r>
    </w:p>
    <w:p>
      <w:pPr>
        <w:pStyle w:val="15"/>
        <w:numPr>
          <w:ilvl w:val="0"/>
          <w:numId w:val="0"/>
        </w:numPr>
        <w:spacing w:line="360" w:lineRule="auto"/>
        <w:ind w:left="0" w:leftChars="300" w:firstLine="438" w:firstLineChars="199"/>
        <w:rPr>
          <w:rFonts w:hint="default" w:ascii="Calibri" w:hAnsi="Calibri" w:cs="Calibri"/>
        </w:rPr>
      </w:pPr>
      <w:r>
        <w:rPr>
          <w:rFonts w:hint="default" w:ascii="Calibri" w:hAnsi="Calibri" w:cs="Calibri"/>
        </w:rPr>
        <w:t>TITLE: Application extendibility</w:t>
      </w:r>
    </w:p>
    <w:p>
      <w:pPr>
        <w:pStyle w:val="15"/>
        <w:numPr>
          <w:ilvl w:val="0"/>
          <w:numId w:val="0"/>
        </w:numPr>
        <w:spacing w:line="360" w:lineRule="auto"/>
        <w:ind w:left="988" w:leftChars="499" w:hanging="550" w:hangingChars="250"/>
        <w:rPr>
          <w:rFonts w:hint="default" w:ascii="Calibri" w:hAnsi="Calibri" w:cs="Calibri"/>
        </w:rPr>
      </w:pPr>
      <w:r>
        <w:rPr>
          <w:rFonts w:hint="default" w:ascii="Calibri" w:hAnsi="Calibri" w:cs="Calibri"/>
        </w:rPr>
        <w:t>DECS: The system should be easy to extend. The code should be written in a way that it favors implementation of new functions.</w:t>
      </w:r>
    </w:p>
    <w:p>
      <w:pPr>
        <w:pStyle w:val="15"/>
        <w:numPr>
          <w:ilvl w:val="0"/>
          <w:numId w:val="0"/>
        </w:numPr>
        <w:spacing w:line="360" w:lineRule="auto"/>
        <w:ind w:left="988" w:leftChars="499" w:hanging="550" w:hangingChars="250"/>
        <w:rPr>
          <w:rFonts w:hint="default" w:ascii="Calibri" w:hAnsi="Calibri" w:cs="Calibri"/>
        </w:rPr>
      </w:pPr>
      <w:r>
        <w:rPr>
          <w:rFonts w:hint="default" w:ascii="Calibri" w:hAnsi="Calibri" w:cs="Calibri"/>
        </w:rPr>
        <w:t>RAT: In order for future functions to be implemented easily.</w:t>
      </w:r>
    </w:p>
    <w:p>
      <w:pPr>
        <w:pStyle w:val="15"/>
        <w:numPr>
          <w:ilvl w:val="0"/>
          <w:numId w:val="0"/>
        </w:numPr>
        <w:spacing w:line="360" w:lineRule="auto"/>
        <w:ind w:left="988" w:leftChars="499" w:hanging="550" w:hangingChars="250"/>
        <w:rPr>
          <w:rFonts w:hint="default" w:ascii="Calibri" w:hAnsi="Calibri" w:cs="Calibri"/>
        </w:rPr>
      </w:pPr>
      <w:r>
        <w:rPr>
          <w:rFonts w:hint="default" w:ascii="Calibri" w:hAnsi="Calibri" w:cs="Calibri"/>
        </w:rPr>
        <w:t>DEP: none</w:t>
      </w:r>
    </w:p>
    <w:p>
      <w:pPr>
        <w:pStyle w:val="15"/>
        <w:numPr>
          <w:numId w:val="0"/>
        </w:numPr>
        <w:spacing w:line="360" w:lineRule="auto"/>
        <w:ind w:left="988" w:leftChars="199" w:hanging="550" w:hangingChars="250"/>
        <w:rPr>
          <w:rFonts w:hint="default" w:ascii="Calibri" w:hAnsi="Calibri" w:cs="Calibri"/>
          <w:b w:val="0"/>
          <w:bCs w:val="0"/>
        </w:rPr>
      </w:pPr>
    </w:p>
    <w:p>
      <w:pPr>
        <w:pStyle w:val="15"/>
        <w:numPr>
          <w:ilvl w:val="0"/>
          <w:numId w:val="0"/>
        </w:numPr>
        <w:spacing w:line="360" w:lineRule="auto"/>
        <w:ind w:left="990" w:leftChars="499" w:hanging="552" w:hangingChars="250"/>
        <w:rPr>
          <w:rFonts w:hint="default" w:ascii="Calibri" w:hAnsi="Calibri" w:cs="Calibri"/>
          <w:b w:val="0"/>
          <w:bCs w:val="0"/>
        </w:rPr>
      </w:pPr>
      <w:r>
        <w:rPr>
          <w:rFonts w:hint="default" w:ascii="Calibri" w:hAnsi="Calibri" w:cs="Calibri"/>
          <w:b w:val="0"/>
          <w:bCs w:val="0"/>
        </w:rPr>
        <w:t xml:space="preserve">ID: QR8 </w:t>
      </w:r>
    </w:p>
    <w:p>
      <w:pPr>
        <w:pStyle w:val="15"/>
        <w:numPr>
          <w:ilvl w:val="0"/>
          <w:numId w:val="0"/>
        </w:numPr>
        <w:spacing w:line="360" w:lineRule="auto"/>
        <w:ind w:left="988" w:leftChars="499" w:hanging="550" w:hangingChars="250"/>
        <w:rPr>
          <w:rFonts w:hint="default" w:ascii="Calibri" w:hAnsi="Calibri" w:cs="Calibri"/>
        </w:rPr>
      </w:pPr>
      <w:r>
        <w:rPr>
          <w:rFonts w:hint="default" w:ascii="Calibri" w:hAnsi="Calibri" w:cs="Calibri"/>
        </w:rPr>
        <w:t>TITLE: System testability</w:t>
      </w:r>
    </w:p>
    <w:p>
      <w:pPr>
        <w:pStyle w:val="15"/>
        <w:numPr>
          <w:ilvl w:val="0"/>
          <w:numId w:val="0"/>
        </w:numPr>
        <w:spacing w:line="360" w:lineRule="auto"/>
        <w:ind w:left="988" w:leftChars="499" w:hanging="550" w:hangingChars="250"/>
        <w:rPr>
          <w:rFonts w:hint="default" w:ascii="Calibri" w:hAnsi="Calibri" w:cs="Calibri"/>
        </w:rPr>
      </w:pPr>
      <w:r>
        <w:rPr>
          <w:rFonts w:hint="default" w:ascii="Calibri" w:hAnsi="Calibri" w:cs="Calibri"/>
        </w:rPr>
        <w:t>DECS: Test environments should be built for the system to allow testing of the system.</w:t>
      </w:r>
    </w:p>
    <w:p>
      <w:pPr>
        <w:pStyle w:val="15"/>
        <w:numPr>
          <w:ilvl w:val="0"/>
          <w:numId w:val="0"/>
        </w:numPr>
        <w:spacing w:line="360" w:lineRule="auto"/>
        <w:ind w:left="988" w:leftChars="499" w:hanging="550" w:hangingChars="250"/>
        <w:rPr>
          <w:rFonts w:hint="default" w:ascii="Calibri" w:hAnsi="Calibri" w:cs="Calibri"/>
        </w:rPr>
      </w:pPr>
      <w:r>
        <w:rPr>
          <w:rFonts w:hint="default" w:ascii="Calibri" w:hAnsi="Calibri" w:cs="Calibri"/>
        </w:rPr>
        <w:t>RAT: In order to test the system.</w:t>
      </w:r>
    </w:p>
    <w:p>
      <w:pPr>
        <w:pStyle w:val="15"/>
        <w:numPr>
          <w:ilvl w:val="0"/>
          <w:numId w:val="0"/>
        </w:numPr>
        <w:spacing w:line="360" w:lineRule="auto"/>
        <w:ind w:left="988" w:leftChars="499" w:hanging="550" w:hangingChars="250"/>
        <w:rPr>
          <w:rFonts w:hint="default" w:ascii="Calibri" w:hAnsi="Calibri" w:cs="Calibri"/>
        </w:rPr>
      </w:pPr>
      <w:r>
        <w:rPr>
          <w:rFonts w:hint="default" w:ascii="Calibri" w:hAnsi="Calibri" w:cs="Calibri"/>
        </w:rPr>
        <w:t>DEP: none</w:t>
      </w:r>
    </w:p>
    <w:p>
      <w:pPr>
        <w:pStyle w:val="15"/>
        <w:numPr>
          <w:numId w:val="0"/>
        </w:numPr>
        <w:spacing w:line="360" w:lineRule="auto"/>
        <w:ind w:left="988" w:leftChars="199" w:hanging="550" w:hangingChars="250"/>
        <w:rPr>
          <w:rFonts w:hint="default" w:ascii="Calibri" w:hAnsi="Calibri" w:cs="Calibri"/>
        </w:rPr>
      </w:pPr>
    </w:p>
    <w:p>
      <w:pPr>
        <w:pStyle w:val="15"/>
        <w:numPr>
          <w:ilvl w:val="2"/>
          <w:numId w:val="3"/>
        </w:numPr>
        <w:tabs>
          <w:tab w:val="left" w:pos="660"/>
        </w:tabs>
        <w:spacing w:line="360" w:lineRule="auto"/>
        <w:ind w:left="660" w:hanging="220"/>
        <w:rPr>
          <w:rFonts w:hint="default" w:ascii="Calibri" w:hAnsi="Calibri" w:cs="Calibri"/>
          <w:b w:val="0"/>
          <w:bCs/>
        </w:rPr>
      </w:pPr>
      <w:bookmarkStart w:id="76" w:name="SECTION00063100000000000000"/>
      <w:r>
        <w:rPr>
          <w:rFonts w:hint="default" w:ascii="Calibri" w:hAnsi="Calibri" w:cs="Calibri"/>
          <w:b w:val="0"/>
          <w:bCs/>
        </w:rPr>
        <w:t>Portability Requirements</w:t>
      </w:r>
      <w:bookmarkEnd w:id="76"/>
    </w:p>
    <w:p>
      <w:pPr>
        <w:pStyle w:val="15"/>
        <w:numPr>
          <w:ilvl w:val="0"/>
          <w:numId w:val="0"/>
        </w:numPr>
        <w:spacing w:line="360" w:lineRule="auto"/>
        <w:ind w:left="440" w:leftChars="500"/>
        <w:rPr>
          <w:rFonts w:hint="default" w:ascii="Calibri" w:hAnsi="Calibri" w:cs="Calibri"/>
          <w:b/>
        </w:rPr>
      </w:pPr>
      <w:r>
        <w:rPr>
          <w:rFonts w:hint="default" w:ascii="Calibri" w:hAnsi="Calibri" w:cs="Calibri"/>
          <w:b w:val="0"/>
          <w:bCs/>
        </w:rPr>
        <w:t>ID: QR9</w:t>
      </w:r>
    </w:p>
    <w:p>
      <w:pPr>
        <w:pStyle w:val="15"/>
        <w:numPr>
          <w:ilvl w:val="0"/>
          <w:numId w:val="0"/>
        </w:numPr>
        <w:spacing w:line="360" w:lineRule="auto"/>
        <w:ind w:left="440" w:leftChars="500"/>
        <w:rPr>
          <w:rFonts w:hint="default" w:ascii="Calibri" w:hAnsi="Calibri" w:cs="Calibri"/>
        </w:rPr>
      </w:pPr>
      <w:r>
        <w:rPr>
          <w:rFonts w:hint="default" w:ascii="Calibri" w:hAnsi="Calibri" w:cs="Calibri"/>
        </w:rPr>
        <w:t xml:space="preserve">TITLE: System portability </w:t>
      </w:r>
    </w:p>
    <w:p>
      <w:pPr>
        <w:pStyle w:val="15"/>
        <w:numPr>
          <w:ilvl w:val="0"/>
          <w:numId w:val="0"/>
        </w:numPr>
        <w:spacing w:line="360" w:lineRule="auto"/>
        <w:ind w:leftChars="500"/>
        <w:rPr>
          <w:rFonts w:hint="default" w:ascii="Calibri" w:hAnsi="Calibri" w:cs="Calibri"/>
        </w:rPr>
      </w:pPr>
      <w:r>
        <w:rPr>
          <w:rFonts w:hint="default" w:ascii="Calibri" w:hAnsi="Calibri" w:cs="Calibri"/>
        </w:rPr>
        <w:t>DECS: The system should be accessed regardless of operating system, device and Web browser as long as the support for html is valid.</w:t>
      </w:r>
    </w:p>
    <w:p>
      <w:pPr>
        <w:pStyle w:val="15"/>
        <w:numPr>
          <w:ilvl w:val="0"/>
          <w:numId w:val="0"/>
        </w:numPr>
        <w:spacing w:line="360" w:lineRule="auto"/>
        <w:ind w:left="440" w:leftChars="500"/>
        <w:rPr>
          <w:rFonts w:hint="default" w:ascii="Calibri" w:hAnsi="Calibri" w:cs="Calibri"/>
        </w:rPr>
      </w:pPr>
      <w:r>
        <w:rPr>
          <w:rFonts w:hint="default" w:ascii="Calibri" w:hAnsi="Calibri" w:cs="Calibri"/>
        </w:rPr>
        <w:t>RAT: The adaptable platform to run and access the system.</w:t>
      </w:r>
    </w:p>
    <w:p>
      <w:pPr>
        <w:pStyle w:val="15"/>
        <w:numPr>
          <w:ilvl w:val="0"/>
          <w:numId w:val="0"/>
        </w:numPr>
        <w:spacing w:line="360" w:lineRule="auto"/>
        <w:ind w:left="440" w:leftChars="500"/>
        <w:rPr>
          <w:rFonts w:hint="default" w:ascii="Calibri" w:hAnsi="Calibri" w:cs="Calibri"/>
        </w:rPr>
      </w:pPr>
      <w:r>
        <w:rPr>
          <w:rFonts w:hint="default" w:ascii="Calibri" w:hAnsi="Calibri" w:cs="Calibri"/>
        </w:rPr>
        <w:t>DEP: none</w:t>
      </w:r>
    </w:p>
    <w:p>
      <w:pPr>
        <w:pStyle w:val="15"/>
        <w:numPr>
          <w:numId w:val="0"/>
        </w:numPr>
        <w:spacing w:line="360" w:lineRule="auto"/>
        <w:ind w:left="440"/>
        <w:rPr>
          <w:rFonts w:hint="default" w:ascii="Calibri" w:hAnsi="Calibri" w:cs="Calibri"/>
        </w:rPr>
      </w:pPr>
    </w:p>
    <w:p>
      <w:pPr>
        <w:pStyle w:val="3"/>
        <w:numPr>
          <w:ilvl w:val="1"/>
          <w:numId w:val="3"/>
        </w:numPr>
        <w:spacing w:line="360" w:lineRule="auto"/>
        <w:ind w:left="630" w:hanging="630"/>
        <w:rPr>
          <w:rFonts w:hint="default" w:ascii="Calibri" w:hAnsi="Calibri" w:cs="Calibri"/>
        </w:rPr>
      </w:pPr>
      <w:bookmarkStart w:id="77" w:name="_Toc380510087"/>
      <w:bookmarkStart w:id="78" w:name="_Toc9247"/>
      <w:r>
        <w:rPr>
          <w:rFonts w:hint="default" w:ascii="Calibri" w:hAnsi="Calibri" w:cs="Calibri"/>
        </w:rPr>
        <w:t>Other requirements</w:t>
      </w:r>
      <w:bookmarkEnd w:id="77"/>
      <w:bookmarkEnd w:id="78"/>
    </w:p>
    <w:p>
      <w:pPr>
        <w:pStyle w:val="15"/>
        <w:numPr>
          <w:ilvl w:val="0"/>
          <w:numId w:val="0"/>
        </w:numPr>
        <w:spacing w:line="360" w:lineRule="auto"/>
        <w:ind w:left="1103" w:leftChars="300" w:hanging="663" w:hangingChars="300"/>
        <w:rPr>
          <w:rFonts w:hint="default" w:ascii="Calibri" w:hAnsi="Calibri" w:cs="Calibri"/>
          <w:b w:val="0"/>
          <w:bCs/>
        </w:rPr>
      </w:pPr>
      <w:r>
        <w:rPr>
          <w:rFonts w:hint="default" w:ascii="Calibri" w:hAnsi="Calibri" w:cs="Calibri"/>
          <w:b w:val="0"/>
          <w:bCs/>
        </w:rPr>
        <w:t>ID: QR14</w:t>
      </w:r>
    </w:p>
    <w:p>
      <w:pPr>
        <w:pStyle w:val="15"/>
        <w:numPr>
          <w:ilvl w:val="0"/>
          <w:numId w:val="0"/>
        </w:numPr>
        <w:spacing w:line="360" w:lineRule="auto"/>
        <w:ind w:left="1100" w:leftChars="300" w:hanging="660" w:hangingChars="300"/>
        <w:rPr>
          <w:rFonts w:hint="default" w:ascii="Calibri" w:hAnsi="Calibri" w:cs="Calibri"/>
        </w:rPr>
      </w:pPr>
      <w:r>
        <w:rPr>
          <w:rFonts w:hint="default" w:ascii="Calibri" w:hAnsi="Calibri" w:cs="Calibri"/>
        </w:rPr>
        <w:t>TITLE: Personal Privacy</w:t>
      </w:r>
    </w:p>
    <w:p>
      <w:pPr>
        <w:pStyle w:val="15"/>
        <w:numPr>
          <w:ilvl w:val="0"/>
          <w:numId w:val="0"/>
        </w:numPr>
        <w:spacing w:line="360" w:lineRule="auto"/>
        <w:ind w:left="1100" w:leftChars="300" w:hanging="660" w:hangingChars="300"/>
        <w:rPr>
          <w:rFonts w:hint="default" w:ascii="Calibri" w:hAnsi="Calibri" w:cs="Calibri"/>
        </w:rPr>
      </w:pPr>
      <w:r>
        <w:rPr>
          <w:rFonts w:hint="default" w:ascii="Calibri" w:hAnsi="Calibri" w:cs="Calibri"/>
        </w:rPr>
        <w:t>DECS: The name and other privacy information in the documents should be hidden in some occasions according to the privacy policy.</w:t>
      </w:r>
    </w:p>
    <w:p>
      <w:pPr>
        <w:pStyle w:val="15"/>
        <w:numPr>
          <w:ilvl w:val="0"/>
          <w:numId w:val="0"/>
        </w:numPr>
        <w:spacing w:line="360" w:lineRule="auto"/>
        <w:ind w:left="1100" w:leftChars="300" w:hanging="660" w:hangingChars="300"/>
        <w:rPr>
          <w:rFonts w:hint="default" w:ascii="Calibri" w:hAnsi="Calibri" w:cs="Calibri"/>
        </w:rPr>
      </w:pPr>
      <w:r>
        <w:rPr>
          <w:rFonts w:hint="default" w:ascii="Calibri" w:hAnsi="Calibri" w:cs="Calibri"/>
        </w:rPr>
        <w:t xml:space="preserve">RAT: In order to protect the privacy of staff and patients. </w:t>
      </w:r>
    </w:p>
    <w:p>
      <w:pPr>
        <w:pStyle w:val="15"/>
        <w:numPr>
          <w:ilvl w:val="0"/>
          <w:numId w:val="0"/>
        </w:numPr>
        <w:spacing w:line="360" w:lineRule="auto"/>
        <w:ind w:left="1100" w:leftChars="300" w:hanging="660" w:hangingChars="300"/>
        <w:rPr>
          <w:rFonts w:hint="default" w:ascii="Calibri" w:hAnsi="Calibri" w:cs="Calibri"/>
        </w:rPr>
      </w:pPr>
      <w:r>
        <w:rPr>
          <w:rFonts w:hint="default" w:ascii="Calibri" w:hAnsi="Calibri" w:cs="Calibri"/>
        </w:rPr>
        <w:t>DEP: none</w:t>
      </w:r>
    </w:p>
    <w:p>
      <w:pPr>
        <w:spacing w:line="360" w:lineRule="auto"/>
        <w:rPr>
          <w:rFonts w:hint="default" w:ascii="Calibri" w:hAnsi="Calibri" w:cs="Calibri"/>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zhou" w:date="2014-02-20T00:24:00Z" w:initials="h">
    <w:p>
      <w:pPr>
        <w:pStyle w:val="6"/>
        <w:rPr>
          <w:rFonts w:hint="eastAsia" w:eastAsia="宋体"/>
          <w:lang w:val="en-US" w:eastAsia="zh-CN"/>
        </w:rPr>
      </w:pPr>
      <w:r>
        <w:rPr>
          <w:rFonts w:hint="eastAsia"/>
          <w:lang w:val="en-US" w:eastAsia="zh-CN"/>
        </w:rPr>
        <w:t>不是特别明白这在说什么，或者可以直接删了display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jc w:val="right"/>
    </w:pPr>
    <w:r>
      <w:fldChar w:fldCharType="begin"/>
    </w:r>
    <w:r>
      <w:instrText xml:space="preserve"> PAGE   \* MERGEFORMAT </w:instrText>
    </w:r>
    <w:r>
      <w:fldChar w:fldCharType="separate"/>
    </w:r>
    <w:r>
      <w:t>24</w:t>
    </w:r>
    <w: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rPr>
        <w:rFonts w:ascii="Times New Roman" w:hAnsi="Times New Roman" w:cs="Times New Roman"/>
      </w:rPr>
    </w:pPr>
    <w:r>
      <w:rPr>
        <w:rFonts w:ascii="Times New Roman" w:hAnsi="Times New Roman" w:cs="Times New Roman"/>
      </w:rPr>
      <w:t xml:space="preserve">Running head: </w:t>
    </w:r>
    <w:r>
      <w:rPr>
        <w:rFonts w:ascii="Times New Roman" w:hAnsi="Times New Roman" w:cs="Times New Roman"/>
        <w:szCs w:val="24"/>
      </w:rPr>
      <w:t>SRS</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Team 7</w:t>
    </w:r>
    <w:r>
      <w:rPr>
        <w:rFonts w:ascii="Times New Roman" w:hAnsi="Times New Roman" w:cs="Times New Roman"/>
        <w:szCs w:val="24"/>
      </w:rPr>
      <w:tab/>
    </w:r>
    <w:r>
      <w:rPr>
        <w:rFonts w:ascii="Times New Roman" w:hAnsi="Times New Roman" w:cs="Times New Roman"/>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31892459">
    <w:nsid w:val="496D2FEB"/>
    <w:multiLevelType w:val="multilevel"/>
    <w:tmpl w:val="496D2FEB"/>
    <w:lvl w:ilvl="0" w:tentative="1">
      <w:start w:val="1"/>
      <w:numFmt w:val="decimal"/>
      <w:lvlText w:val="%1."/>
      <w:lvlJc w:val="left"/>
      <w:pPr>
        <w:ind w:left="720" w:hanging="360"/>
      </w:pPr>
    </w:lvl>
    <w:lvl w:ilvl="1" w:tentative="1">
      <w:start w:val="1"/>
      <w:numFmt w:val="decimal"/>
      <w:isLgl/>
      <w:lvlText w:val="%1.%2"/>
      <w:lvlJc w:val="left"/>
      <w:pPr>
        <w:ind w:left="1080" w:hanging="72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440" w:hanging="108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800" w:hanging="1440"/>
      </w:pPr>
      <w:rPr>
        <w:rFonts w:hint="default"/>
      </w:rPr>
    </w:lvl>
    <w:lvl w:ilvl="6" w:tentative="1">
      <w:start w:val="1"/>
      <w:numFmt w:val="decimal"/>
      <w:isLgl/>
      <w:lvlText w:val="%1.%2.%3.%4.%5.%6.%7"/>
      <w:lvlJc w:val="left"/>
      <w:pPr>
        <w:ind w:left="2160" w:hanging="1800"/>
      </w:pPr>
      <w:rPr>
        <w:rFonts w:hint="default"/>
      </w:rPr>
    </w:lvl>
    <w:lvl w:ilvl="7" w:tentative="1">
      <w:start w:val="1"/>
      <w:numFmt w:val="decimal"/>
      <w:isLgl/>
      <w:lvlText w:val="%1.%2.%3.%4.%5.%6.%7.%8"/>
      <w:lvlJc w:val="left"/>
      <w:pPr>
        <w:ind w:left="2160" w:hanging="1800"/>
      </w:pPr>
      <w:rPr>
        <w:rFonts w:hint="default"/>
      </w:rPr>
    </w:lvl>
    <w:lvl w:ilvl="8" w:tentative="1">
      <w:start w:val="1"/>
      <w:numFmt w:val="decimal"/>
      <w:isLgl/>
      <w:lvlText w:val="%1.%2.%3.%4.%5.%6.%7.%8.%9"/>
      <w:lvlJc w:val="left"/>
      <w:pPr>
        <w:ind w:left="2520" w:hanging="2160"/>
      </w:pPr>
      <w:rPr>
        <w:rFonts w:hint="default"/>
      </w:rPr>
    </w:lvl>
  </w:abstractNum>
  <w:abstractNum w:abstractNumId="375279922">
    <w:nsid w:val="165E5132"/>
    <w:multiLevelType w:val="multilevel"/>
    <w:tmpl w:val="165E5132"/>
    <w:lvl w:ilvl="0" w:tentative="1">
      <w:start w:val="1"/>
      <w:numFmt w:val="decimal"/>
      <w:lvlText w:val="%1."/>
      <w:lvlJc w:val="left"/>
      <w:pPr>
        <w:ind w:left="720" w:hanging="360"/>
      </w:pPr>
      <w:rPr>
        <w:rFonts w:hint="default"/>
      </w:rPr>
    </w:lvl>
    <w:lvl w:ilvl="1" w:tentative="1">
      <w:start w:val="1"/>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1800" w:hanging="1440"/>
      </w:pPr>
      <w:rPr>
        <w:rFonts w:hint="default"/>
      </w:rPr>
    </w:lvl>
  </w:abstractNum>
  <w:abstractNum w:abstractNumId="920724810">
    <w:nsid w:val="36E1254A"/>
    <w:multiLevelType w:val="multilevel"/>
    <w:tmpl w:val="36E1254A"/>
    <w:lvl w:ilvl="0" w:tentative="1">
      <w:start w:val="3"/>
      <w:numFmt w:val="decimal"/>
      <w:lvlText w:val="%1"/>
      <w:lvlJc w:val="left"/>
      <w:pPr>
        <w:tabs>
          <w:tab w:val="left" w:pos="435"/>
        </w:tabs>
        <w:ind w:left="435" w:hanging="435"/>
      </w:pPr>
      <w:rPr>
        <w:rFonts w:hint="default" w:cs="Times New Roman"/>
      </w:rPr>
    </w:lvl>
    <w:lvl w:ilvl="1" w:tentative="1">
      <w:start w:val="3"/>
      <w:numFmt w:val="decimal"/>
      <w:lvlText w:val="%1.%2"/>
      <w:lvlJc w:val="left"/>
      <w:pPr>
        <w:tabs>
          <w:tab w:val="left" w:pos="615"/>
        </w:tabs>
        <w:ind w:left="615" w:hanging="435"/>
      </w:pPr>
      <w:rPr>
        <w:rFonts w:hint="default" w:cs="Times New Roman"/>
      </w:rPr>
    </w:lvl>
    <w:lvl w:ilvl="2" w:tentative="1">
      <w:start w:val="1"/>
      <w:numFmt w:val="decimal"/>
      <w:lvlText w:val="%1.%2.%3"/>
      <w:lvlJc w:val="left"/>
      <w:pPr>
        <w:tabs>
          <w:tab w:val="left" w:pos="1050"/>
        </w:tabs>
        <w:ind w:left="1050" w:hanging="720"/>
      </w:pPr>
      <w:rPr>
        <w:rFonts w:hint="default" w:cs="Times New Roman"/>
      </w:rPr>
    </w:lvl>
    <w:lvl w:ilvl="3" w:tentative="1">
      <w:start w:val="1"/>
      <w:numFmt w:val="decimal"/>
      <w:lvlText w:val="%1.%2.%3.%4"/>
      <w:lvlJc w:val="left"/>
      <w:pPr>
        <w:tabs>
          <w:tab w:val="left" w:pos="1260"/>
        </w:tabs>
        <w:ind w:left="1260" w:hanging="720"/>
      </w:pPr>
      <w:rPr>
        <w:rFonts w:hint="default" w:cs="Times New Roman"/>
      </w:rPr>
    </w:lvl>
    <w:lvl w:ilvl="4" w:tentative="1">
      <w:start w:val="1"/>
      <w:numFmt w:val="decimal"/>
      <w:lvlText w:val="%1.%2.%3.%4.%5"/>
      <w:lvlJc w:val="left"/>
      <w:pPr>
        <w:tabs>
          <w:tab w:val="left" w:pos="1800"/>
        </w:tabs>
        <w:ind w:left="1800" w:hanging="1080"/>
      </w:pPr>
      <w:rPr>
        <w:rFonts w:hint="default" w:cs="Times New Roman"/>
      </w:rPr>
    </w:lvl>
    <w:lvl w:ilvl="5" w:tentative="1">
      <w:start w:val="1"/>
      <w:numFmt w:val="decimal"/>
      <w:lvlText w:val="%1.%2.%3.%4.%5.%6"/>
      <w:lvlJc w:val="left"/>
      <w:pPr>
        <w:tabs>
          <w:tab w:val="left" w:pos="1980"/>
        </w:tabs>
        <w:ind w:left="1980" w:hanging="1080"/>
      </w:pPr>
      <w:rPr>
        <w:rFonts w:hint="default" w:cs="Times New Roman"/>
      </w:rPr>
    </w:lvl>
    <w:lvl w:ilvl="6" w:tentative="1">
      <w:start w:val="1"/>
      <w:numFmt w:val="decimal"/>
      <w:lvlText w:val="%1.%2.%3.%4.%5.%6.%7"/>
      <w:lvlJc w:val="left"/>
      <w:pPr>
        <w:tabs>
          <w:tab w:val="left" w:pos="2520"/>
        </w:tabs>
        <w:ind w:left="2520" w:hanging="1440"/>
      </w:pPr>
      <w:rPr>
        <w:rFonts w:hint="default" w:cs="Times New Roman"/>
      </w:rPr>
    </w:lvl>
    <w:lvl w:ilvl="7" w:tentative="1">
      <w:start w:val="1"/>
      <w:numFmt w:val="decimal"/>
      <w:lvlText w:val="%1.%2.%3.%4.%5.%6.%7.%8"/>
      <w:lvlJc w:val="left"/>
      <w:pPr>
        <w:tabs>
          <w:tab w:val="left" w:pos="2700"/>
        </w:tabs>
        <w:ind w:left="2700" w:hanging="1440"/>
      </w:pPr>
      <w:rPr>
        <w:rFonts w:hint="default" w:cs="Times New Roman"/>
      </w:rPr>
    </w:lvl>
    <w:lvl w:ilvl="8" w:tentative="1">
      <w:start w:val="1"/>
      <w:numFmt w:val="decimal"/>
      <w:lvlText w:val="%1.%2.%3.%4.%5.%6.%7.%8.%9"/>
      <w:lvlJc w:val="left"/>
      <w:pPr>
        <w:tabs>
          <w:tab w:val="left" w:pos="3240"/>
        </w:tabs>
        <w:ind w:left="3240" w:hanging="1800"/>
      </w:pPr>
      <w:rPr>
        <w:rFonts w:hint="default" w:cs="Times New Roman"/>
      </w:rPr>
    </w:lvl>
  </w:abstractNum>
  <w:num w:numId="1">
    <w:abstractNumId w:val="375279922"/>
  </w:num>
  <w:num w:numId="2">
    <w:abstractNumId w:val="1231892459"/>
  </w:num>
  <w:num w:numId="3">
    <w:abstractNumId w:val="9207248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rawingGridHorizontalSpacing w:val="110"/>
  <w:displayHorizontalDrawingGridEvery w:val="2"/>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eastAsia="宋体" w:cs="Times New Roman"/>
      <w:sz w:val="22"/>
      <w:szCs w:val="22"/>
      <w:lang w:val="en-US" w:eastAsia="zh-CN" w:bidi="ar-SA"/>
    </w:rPr>
  </w:style>
  <w:style w:type="paragraph" w:styleId="2">
    <w:name w:val="heading 1"/>
    <w:basedOn w:val="1"/>
    <w:next w:val="1"/>
    <w:link w:val="20"/>
    <w:qFormat/>
    <w:uiPriority w:val="9"/>
    <w:pPr>
      <w:keepNext/>
      <w:keepLines/>
      <w:spacing w:before="240" w:after="0"/>
      <w:outlineLvl w:val="0"/>
    </w:pPr>
    <w:rPr>
      <w:rFonts w:ascii="Cambria" w:hAnsi="Cambria" w:eastAsia="宋体"/>
      <w:color w:val="365F90"/>
      <w:sz w:val="32"/>
      <w:szCs w:val="32"/>
    </w:rPr>
  </w:style>
  <w:style w:type="paragraph" w:styleId="3">
    <w:name w:val="heading 2"/>
    <w:basedOn w:val="1"/>
    <w:next w:val="1"/>
    <w:link w:val="21"/>
    <w:unhideWhenUsed/>
    <w:qFormat/>
    <w:uiPriority w:val="9"/>
    <w:pPr>
      <w:keepNext/>
      <w:keepLines/>
      <w:spacing w:before="40" w:after="0"/>
      <w:outlineLvl w:val="1"/>
    </w:pPr>
    <w:rPr>
      <w:rFonts w:ascii="Cambria" w:hAnsi="Cambria" w:eastAsia="宋体"/>
      <w:color w:val="365F90"/>
      <w:sz w:val="26"/>
      <w:szCs w:val="26"/>
    </w:rPr>
  </w:style>
  <w:style w:type="paragraph" w:styleId="4">
    <w:name w:val="heading 3"/>
    <w:basedOn w:val="1"/>
    <w:next w:val="1"/>
    <w:link w:val="22"/>
    <w:unhideWhenUsed/>
    <w:qFormat/>
    <w:uiPriority w:val="9"/>
    <w:pPr>
      <w:keepNext/>
      <w:keepLines/>
      <w:spacing w:before="40" w:after="0"/>
      <w:outlineLvl w:val="2"/>
    </w:pPr>
    <w:rPr>
      <w:rFonts w:ascii="Cambria" w:hAnsi="Cambria" w:eastAsia="宋体"/>
      <w:color w:val="233E5F"/>
      <w:sz w:val="24"/>
      <w:szCs w:val="24"/>
    </w:rPr>
  </w:style>
  <w:style w:type="paragraph" w:styleId="5">
    <w:name w:val="heading 4"/>
    <w:basedOn w:val="1"/>
    <w:next w:val="1"/>
    <w:link w:val="23"/>
    <w:semiHidden/>
    <w:unhideWhenUsed/>
    <w:qFormat/>
    <w:uiPriority w:val="9"/>
    <w:pPr>
      <w:keepNext/>
      <w:keepLines/>
      <w:spacing w:before="40" w:after="0"/>
      <w:outlineLvl w:val="3"/>
    </w:pPr>
    <w:rPr>
      <w:rFonts w:ascii="Cambria" w:hAnsi="Cambria" w:eastAsia="宋体"/>
      <w:i/>
      <w:iCs/>
      <w:color w:val="365F90"/>
    </w:rPr>
  </w:style>
  <w:style w:type="character" w:default="1" w:styleId="13">
    <w:name w:val="Default Paragraph Font"/>
    <w:semiHidden/>
    <w:unhideWhenUsed/>
    <w:uiPriority w:val="1"/>
  </w:style>
  <w:style w:type="paragraph" w:styleId="6">
    <w:name w:val="annotation text"/>
    <w:basedOn w:val="1"/>
    <w:semiHidden/>
    <w:unhideWhenUsed/>
    <w:uiPriority w:val="0"/>
    <w:pPr>
      <w:jc w:val="left"/>
    </w:pPr>
  </w:style>
  <w:style w:type="paragraph" w:styleId="7">
    <w:name w:val="toc 3"/>
    <w:basedOn w:val="1"/>
    <w:next w:val="1"/>
    <w:unhideWhenUsed/>
    <w:uiPriority w:val="39"/>
    <w:pPr>
      <w:spacing w:after="100"/>
      <w:ind w:left="440"/>
    </w:pPr>
  </w:style>
  <w:style w:type="paragraph" w:styleId="8">
    <w:name w:val="footer"/>
    <w:basedOn w:val="1"/>
    <w:link w:val="19"/>
    <w:unhideWhenUsed/>
    <w:uiPriority w:val="99"/>
    <w:pPr>
      <w:tabs>
        <w:tab w:val="center" w:pos="4320"/>
        <w:tab w:val="right" w:pos="8640"/>
      </w:tabs>
      <w:spacing w:after="0" w:line="240" w:lineRule="auto"/>
    </w:pPr>
  </w:style>
  <w:style w:type="paragraph" w:styleId="9">
    <w:name w:val="header"/>
    <w:basedOn w:val="1"/>
    <w:link w:val="18"/>
    <w:unhideWhenUsed/>
    <w:uiPriority w:val="99"/>
    <w:pPr>
      <w:tabs>
        <w:tab w:val="center" w:pos="4320"/>
        <w:tab w:val="right" w:pos="8640"/>
      </w:tabs>
      <w:spacing w:after="0" w:line="240" w:lineRule="auto"/>
    </w:pPr>
  </w:style>
  <w:style w:type="paragraph" w:styleId="10">
    <w:name w:val="toc 1"/>
    <w:basedOn w:val="1"/>
    <w:next w:val="1"/>
    <w:unhideWhenUsed/>
    <w:uiPriority w:val="39"/>
    <w:pPr>
      <w:spacing w:after="100"/>
    </w:pPr>
  </w:style>
  <w:style w:type="paragraph" w:styleId="11">
    <w:name w:val="toc 2"/>
    <w:basedOn w:val="1"/>
    <w:next w:val="1"/>
    <w:unhideWhenUsed/>
    <w:uiPriority w:val="39"/>
    <w:pPr>
      <w:spacing w:after="100"/>
      <w:ind w:left="220"/>
    </w:pPr>
  </w:style>
  <w:style w:type="paragraph" w:styleId="12">
    <w:name w:val="Title"/>
    <w:basedOn w:val="1"/>
    <w:next w:val="1"/>
    <w:link w:val="17"/>
    <w:qFormat/>
    <w:uiPriority w:val="10"/>
    <w:pPr>
      <w:spacing w:after="0" w:line="480" w:lineRule="auto"/>
      <w:jc w:val="center"/>
      <w:outlineLvl w:val="0"/>
    </w:pPr>
    <w:rPr>
      <w:rFonts w:ascii="Times New Roman" w:hAnsi="Times New Roman" w:cs="Times New Roman"/>
      <w:bCs/>
      <w:kern w:val="28"/>
      <w:sz w:val="24"/>
      <w:szCs w:val="32"/>
      <w:lang w:eastAsia="en-US" w:bidi="en-US"/>
    </w:rPr>
  </w:style>
  <w:style w:type="character" w:styleId="14">
    <w:name w:val="Hyperlink"/>
    <w:basedOn w:val="13"/>
    <w:unhideWhenUsed/>
    <w:uiPriority w:val="99"/>
    <w:rPr>
      <w:color w:val="0000FF"/>
      <w:u w:val="single"/>
    </w:rPr>
  </w:style>
  <w:style w:type="paragraph" w:customStyle="1" w:styleId="15">
    <w:name w:val="List Paragraph"/>
    <w:basedOn w:val="1"/>
    <w:qFormat/>
    <w:uiPriority w:val="34"/>
    <w:pPr>
      <w:ind w:left="720"/>
      <w:contextualSpacing/>
    </w:pPr>
  </w:style>
  <w:style w:type="paragraph" w:customStyle="1" w:styleId="16">
    <w:name w:val="TOC Heading"/>
    <w:basedOn w:val="2"/>
    <w:next w:val="1"/>
    <w:unhideWhenUsed/>
    <w:qFormat/>
    <w:uiPriority w:val="39"/>
    <w:pPr>
      <w:spacing w:line="259" w:lineRule="auto"/>
      <w:outlineLvl w:val="9"/>
    </w:pPr>
    <w:rPr>
      <w:lang w:eastAsia="en-US"/>
    </w:rPr>
  </w:style>
  <w:style w:type="character" w:customStyle="1" w:styleId="17">
    <w:name w:val="Title Char"/>
    <w:basedOn w:val="13"/>
    <w:link w:val="12"/>
    <w:uiPriority w:val="10"/>
    <w:rPr>
      <w:rFonts w:ascii="Times New Roman" w:hAnsi="Times New Roman" w:cs="Times New Roman"/>
      <w:bCs/>
      <w:kern w:val="28"/>
      <w:sz w:val="24"/>
      <w:szCs w:val="32"/>
      <w:lang w:eastAsia="en-US" w:bidi="en-US"/>
    </w:rPr>
  </w:style>
  <w:style w:type="character" w:customStyle="1" w:styleId="18">
    <w:name w:val="Header Char"/>
    <w:basedOn w:val="13"/>
    <w:link w:val="9"/>
    <w:uiPriority w:val="99"/>
    <w:rPr/>
  </w:style>
  <w:style w:type="character" w:customStyle="1" w:styleId="19">
    <w:name w:val="Footer Char"/>
    <w:basedOn w:val="13"/>
    <w:link w:val="8"/>
    <w:uiPriority w:val="99"/>
    <w:rPr/>
  </w:style>
  <w:style w:type="character" w:customStyle="1" w:styleId="20">
    <w:name w:val="Heading 1 Char"/>
    <w:basedOn w:val="13"/>
    <w:link w:val="2"/>
    <w:uiPriority w:val="9"/>
    <w:rPr>
      <w:rFonts w:ascii="Cambria" w:hAnsi="Cambria" w:eastAsia="宋体"/>
      <w:color w:val="365F90"/>
      <w:sz w:val="32"/>
      <w:szCs w:val="32"/>
    </w:rPr>
  </w:style>
  <w:style w:type="character" w:customStyle="1" w:styleId="21">
    <w:name w:val="Heading 2 Char"/>
    <w:basedOn w:val="13"/>
    <w:link w:val="3"/>
    <w:uiPriority w:val="9"/>
    <w:rPr>
      <w:rFonts w:ascii="Cambria" w:hAnsi="Cambria" w:eastAsia="宋体"/>
      <w:color w:val="365F90"/>
      <w:sz w:val="26"/>
      <w:szCs w:val="26"/>
    </w:rPr>
  </w:style>
  <w:style w:type="character" w:customStyle="1" w:styleId="22">
    <w:name w:val="Heading 3 Char"/>
    <w:basedOn w:val="13"/>
    <w:link w:val="4"/>
    <w:uiPriority w:val="9"/>
    <w:rPr>
      <w:rFonts w:ascii="Cambria" w:hAnsi="Cambria" w:eastAsia="宋体"/>
      <w:color w:val="233E5F"/>
      <w:sz w:val="24"/>
      <w:szCs w:val="24"/>
    </w:rPr>
  </w:style>
  <w:style w:type="character" w:customStyle="1" w:styleId="23">
    <w:name w:val="Heading 4 Char"/>
    <w:basedOn w:val="13"/>
    <w:link w:val="5"/>
    <w:semiHidden/>
    <w:uiPriority w:val="9"/>
    <w:rPr>
      <w:rFonts w:ascii="Cambria" w:hAnsi="Cambria" w:eastAsia="宋体"/>
      <w:i/>
      <w:iCs/>
      <w:color w:val="365F9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customXml" Target="../customXml/item1.xml"/><Relationship Id="rId15"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comments" Target="comment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 Id="rId8"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4209</Words>
  <Characters>23996</Characters>
  <Lines>199</Lines>
  <Paragraphs>56</Paragraphs>
  <ScaleCrop>false</ScaleCrop>
  <LinksUpToDate>false</LinksUpToDate>
  <CharactersWithSpaces>0</CharactersWithSpaces>
  <Application>WPS Office 个人版_9.1.0.4489_{F1E327BC-269C-435d-A152-05C5408002CA}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2014-02-06T00:48:00Z</dcterms:created>
  <dc:creator>Cheng</dc:creator>
  <cp:lastModifiedBy>hzhou</cp:lastModifiedBy>
  <dcterms:modified xsi:type="dcterms:W3CDTF">2014-02-20T06:20:48Z</dcterms:modified>
  <dc:title>Software Requirements Specification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2052-9.1.0.4489</vt:lpwstr>
  </property>
</Properties>
</file>